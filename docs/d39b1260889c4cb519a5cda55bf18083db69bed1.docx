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25" w:rsidRPr="00640025" w:rsidRDefault="00640025" w:rsidP="00640025">
      <w:pPr>
        <w:ind w:left="426" w:hanging="426"/>
        <w:jc w:val="center"/>
        <w:rPr>
          <w:rFonts w:ascii="Arial" w:hAnsi="Arial" w:cs="Arial"/>
          <w:b/>
          <w:sz w:val="28"/>
          <w:szCs w:val="28"/>
        </w:rPr>
      </w:pPr>
      <w:r w:rsidRPr="00640025">
        <w:rPr>
          <w:rFonts w:ascii="Arial" w:hAnsi="Arial" w:cs="Arial"/>
          <w:b/>
          <w:sz w:val="28"/>
          <w:szCs w:val="28"/>
        </w:rPr>
        <w:t>FACULDADE DE TECNOLOGIA DE CARAPICUÍBA</w:t>
      </w:r>
    </w:p>
    <w:p w:rsidR="00640025" w:rsidRPr="00640025" w:rsidRDefault="00640025" w:rsidP="00640025">
      <w:pPr>
        <w:spacing w:after="0" w:line="30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640025" w:rsidRPr="00640025" w:rsidRDefault="00640025" w:rsidP="00640025">
      <w:pPr>
        <w:spacing w:after="0"/>
        <w:rPr>
          <w:rFonts w:ascii="Arial" w:hAnsi="Arial" w:cs="Arial"/>
          <w:sz w:val="28"/>
          <w:szCs w:val="28"/>
        </w:rPr>
      </w:pPr>
    </w:p>
    <w:p w:rsidR="00640025" w:rsidRPr="00640025" w:rsidRDefault="00640025" w:rsidP="00640025">
      <w:pPr>
        <w:spacing w:after="0"/>
        <w:rPr>
          <w:rFonts w:ascii="Arial" w:hAnsi="Arial" w:cs="Arial"/>
          <w:sz w:val="28"/>
          <w:szCs w:val="28"/>
        </w:rPr>
      </w:pPr>
    </w:p>
    <w:p w:rsidR="001A0B47" w:rsidRDefault="009D6EAD" w:rsidP="006400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LUÍZ ARAÚJO BARROS</w:t>
      </w:r>
    </w:p>
    <w:p w:rsidR="001A0B47" w:rsidRDefault="001A0B47" w:rsidP="006400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DANIEL CORRÊA AMORIM</w:t>
      </w:r>
    </w:p>
    <w:p w:rsidR="00640025" w:rsidRDefault="00640025" w:rsidP="00640025">
      <w:pPr>
        <w:jc w:val="center"/>
        <w:rPr>
          <w:rFonts w:ascii="Arial" w:hAnsi="Arial" w:cs="Arial"/>
          <w:b/>
          <w:sz w:val="24"/>
          <w:szCs w:val="24"/>
        </w:rPr>
      </w:pPr>
      <w:r w:rsidRPr="00640025">
        <w:rPr>
          <w:rFonts w:ascii="Arial" w:hAnsi="Arial" w:cs="Arial"/>
          <w:b/>
          <w:sz w:val="24"/>
          <w:szCs w:val="24"/>
        </w:rPr>
        <w:t>GUILHERME VIEIRA DUTRA</w:t>
      </w:r>
    </w:p>
    <w:p w:rsidR="001A0B47" w:rsidRPr="00640025" w:rsidRDefault="001A0B47" w:rsidP="006400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ROBERTO DE OLIVEIRA SILVA</w:t>
      </w:r>
    </w:p>
    <w:p w:rsidR="00640025" w:rsidRDefault="00640025" w:rsidP="00640025">
      <w:pPr>
        <w:jc w:val="center"/>
        <w:rPr>
          <w:rFonts w:ascii="Arial" w:hAnsi="Arial" w:cs="Arial"/>
          <w:b/>
          <w:sz w:val="24"/>
          <w:szCs w:val="24"/>
        </w:rPr>
      </w:pPr>
      <w:r w:rsidRPr="00640025">
        <w:rPr>
          <w:rFonts w:ascii="Arial" w:hAnsi="Arial" w:cs="Arial"/>
          <w:b/>
          <w:sz w:val="24"/>
          <w:szCs w:val="24"/>
        </w:rPr>
        <w:t>RAFAEL ROBERTO SILVA FERREIRA</w:t>
      </w:r>
    </w:p>
    <w:p w:rsidR="00640025" w:rsidRPr="00640025" w:rsidRDefault="00640025" w:rsidP="00640025">
      <w:pPr>
        <w:ind w:firstLine="658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640025" w:rsidRPr="00640025" w:rsidRDefault="00640025" w:rsidP="00640025">
      <w:pPr>
        <w:ind w:firstLine="658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640025" w:rsidRPr="00640025" w:rsidRDefault="00640025" w:rsidP="00640025">
      <w:pPr>
        <w:ind w:firstLine="658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640025" w:rsidRPr="00EB3E41" w:rsidRDefault="00640025" w:rsidP="00640025">
      <w:pPr>
        <w:spacing w:after="0" w:line="240" w:lineRule="auto"/>
        <w:ind w:firstLine="658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640025" w:rsidRPr="001F1FAD" w:rsidRDefault="00F96073" w:rsidP="00640025">
      <w:pPr>
        <w:spacing w:after="0" w:line="240" w:lineRule="auto"/>
        <w:ind w:firstLine="658"/>
        <w:jc w:val="center"/>
        <w:rPr>
          <w:rFonts w:ascii="Arial" w:hAnsi="Arial" w:cs="Arial"/>
          <w:b/>
          <w:sz w:val="28"/>
          <w:szCs w:val="28"/>
          <w:rPrChange w:id="0" w:author="mario" w:date="2015-04-05T23:54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</w:pPr>
      <w:r w:rsidRPr="001F1FAD">
        <w:rPr>
          <w:rFonts w:ascii="Arial" w:hAnsi="Arial" w:cs="Arial"/>
          <w:b/>
          <w:sz w:val="28"/>
          <w:szCs w:val="28"/>
          <w:rPrChange w:id="1" w:author="mario" w:date="2015-04-05T23:54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  <w:t xml:space="preserve">INDEXADOR DE TRABALHOS DE </w:t>
      </w:r>
      <w:r w:rsidR="00D64730" w:rsidRPr="001F1FAD">
        <w:rPr>
          <w:rFonts w:ascii="Arial" w:hAnsi="Arial" w:cs="Arial"/>
          <w:b/>
          <w:sz w:val="28"/>
          <w:szCs w:val="28"/>
          <w:rPrChange w:id="2" w:author="mario" w:date="2015-04-05T23:54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  <w:t>GRADUAÇÃO</w:t>
      </w:r>
    </w:p>
    <w:p w:rsidR="00F96073" w:rsidRPr="001F1FAD" w:rsidRDefault="00F96073" w:rsidP="00640025">
      <w:pPr>
        <w:spacing w:after="0" w:line="240" w:lineRule="auto"/>
        <w:ind w:firstLine="658"/>
        <w:jc w:val="center"/>
        <w:rPr>
          <w:rFonts w:ascii="Arial" w:hAnsi="Arial" w:cs="Arial"/>
          <w:b/>
          <w:sz w:val="28"/>
          <w:szCs w:val="28"/>
          <w:rPrChange w:id="3" w:author="mario" w:date="2015-04-05T23:54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</w:pPr>
      <w:r w:rsidRPr="001F1FAD">
        <w:rPr>
          <w:rFonts w:ascii="Arial" w:hAnsi="Arial" w:cs="Arial"/>
          <w:b/>
          <w:sz w:val="28"/>
          <w:szCs w:val="28"/>
          <w:rPrChange w:id="4" w:author="mario" w:date="2015-04-05T23:54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  <w:t>ORGANIZAÇÃO E DISPONIBILIZAÇÃO</w:t>
      </w:r>
    </w:p>
    <w:p w:rsidR="00640025" w:rsidRPr="00640025" w:rsidRDefault="00640025" w:rsidP="00640025">
      <w:pPr>
        <w:ind w:firstLine="658"/>
        <w:jc w:val="center"/>
        <w:rPr>
          <w:rFonts w:ascii="Arial" w:hAnsi="Arial" w:cs="Arial"/>
          <w:b/>
          <w:sz w:val="28"/>
          <w:szCs w:val="28"/>
        </w:rPr>
      </w:pPr>
    </w:p>
    <w:p w:rsidR="00640025" w:rsidRPr="00640025" w:rsidRDefault="00640025" w:rsidP="00640025">
      <w:pPr>
        <w:ind w:firstLine="658"/>
        <w:rPr>
          <w:rFonts w:ascii="Arial" w:hAnsi="Arial" w:cs="Arial"/>
          <w:b/>
          <w:sz w:val="28"/>
          <w:szCs w:val="28"/>
        </w:rPr>
      </w:pPr>
    </w:p>
    <w:p w:rsidR="00640025" w:rsidRPr="00640025" w:rsidRDefault="00640025" w:rsidP="00640025">
      <w:pPr>
        <w:ind w:firstLine="658"/>
        <w:jc w:val="center"/>
        <w:rPr>
          <w:rFonts w:ascii="Arial" w:hAnsi="Arial" w:cs="Arial"/>
          <w:b/>
          <w:sz w:val="32"/>
          <w:szCs w:val="32"/>
        </w:rPr>
      </w:pPr>
    </w:p>
    <w:p w:rsidR="00640025" w:rsidRPr="00640025" w:rsidRDefault="00640025" w:rsidP="00640025">
      <w:pPr>
        <w:jc w:val="center"/>
        <w:rPr>
          <w:rFonts w:ascii="Arial" w:hAnsi="Arial" w:cs="Arial"/>
          <w:sz w:val="32"/>
          <w:szCs w:val="32"/>
        </w:rPr>
      </w:pPr>
    </w:p>
    <w:p w:rsidR="00640025" w:rsidRPr="00640025" w:rsidRDefault="00640025" w:rsidP="00640025">
      <w:pPr>
        <w:jc w:val="center"/>
        <w:rPr>
          <w:rFonts w:ascii="Arial" w:hAnsi="Arial" w:cs="Arial"/>
          <w:sz w:val="32"/>
          <w:szCs w:val="32"/>
        </w:rPr>
      </w:pPr>
    </w:p>
    <w:p w:rsidR="00640025" w:rsidRPr="00640025" w:rsidRDefault="00640025" w:rsidP="00640025">
      <w:pPr>
        <w:jc w:val="center"/>
        <w:rPr>
          <w:rFonts w:ascii="Arial" w:hAnsi="Arial" w:cs="Arial"/>
          <w:sz w:val="32"/>
          <w:szCs w:val="32"/>
        </w:rPr>
      </w:pPr>
    </w:p>
    <w:p w:rsidR="00640025" w:rsidRPr="00640025" w:rsidRDefault="00640025" w:rsidP="00640025">
      <w:pPr>
        <w:jc w:val="center"/>
        <w:rPr>
          <w:rFonts w:ascii="Arial" w:hAnsi="Arial" w:cs="Arial"/>
        </w:rPr>
      </w:pPr>
    </w:p>
    <w:p w:rsidR="00640025" w:rsidRPr="00640025" w:rsidRDefault="00640025" w:rsidP="00640025">
      <w:pPr>
        <w:jc w:val="center"/>
        <w:rPr>
          <w:rFonts w:ascii="Arial" w:hAnsi="Arial" w:cs="Arial"/>
        </w:rPr>
      </w:pPr>
    </w:p>
    <w:p w:rsidR="00640025" w:rsidRPr="00640025" w:rsidRDefault="00640025" w:rsidP="00640025">
      <w:pPr>
        <w:jc w:val="center"/>
        <w:rPr>
          <w:rFonts w:ascii="Arial" w:hAnsi="Arial" w:cs="Arial"/>
        </w:rPr>
      </w:pPr>
    </w:p>
    <w:p w:rsidR="00640025" w:rsidRPr="00640025" w:rsidRDefault="00640025" w:rsidP="00640025">
      <w:pPr>
        <w:spacing w:after="0" w:line="240" w:lineRule="auto"/>
        <w:jc w:val="center"/>
        <w:rPr>
          <w:rFonts w:ascii="Arial" w:hAnsi="Arial" w:cs="Arial"/>
          <w:b/>
        </w:rPr>
      </w:pPr>
      <w:r w:rsidRPr="00640025">
        <w:rPr>
          <w:rFonts w:ascii="Arial" w:hAnsi="Arial" w:cs="Arial"/>
          <w:b/>
        </w:rPr>
        <w:t>Carapicuíba</w:t>
      </w:r>
    </w:p>
    <w:p w:rsidR="00640025" w:rsidRPr="00640025" w:rsidRDefault="0041630E" w:rsidP="0064002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="009D6EAD">
        <w:rPr>
          <w:rFonts w:ascii="Arial" w:hAnsi="Arial" w:cs="Arial"/>
          <w:b/>
        </w:rPr>
        <w:t>2015</w:t>
      </w:r>
      <w:r>
        <w:rPr>
          <w:rFonts w:ascii="Arial" w:hAnsi="Arial" w:cs="Arial"/>
          <w:b/>
        </w:rPr>
        <w:t xml:space="preserve"> -</w:t>
      </w:r>
    </w:p>
    <w:p w:rsidR="00640025" w:rsidRPr="00640025" w:rsidRDefault="00640025" w:rsidP="00640025">
      <w:pPr>
        <w:rPr>
          <w:rFonts w:ascii="Arial" w:hAnsi="Arial" w:cs="Arial"/>
        </w:rPr>
      </w:pPr>
    </w:p>
    <w:p w:rsidR="00640025" w:rsidRPr="00640025" w:rsidRDefault="00640025" w:rsidP="00640025">
      <w:pPr>
        <w:rPr>
          <w:rFonts w:ascii="Arial" w:hAnsi="Arial" w:cs="Arial"/>
        </w:rPr>
      </w:pPr>
    </w:p>
    <w:p w:rsidR="00640025" w:rsidRPr="00640025" w:rsidRDefault="00640025" w:rsidP="00640025">
      <w:pPr>
        <w:rPr>
          <w:rFonts w:ascii="Arial" w:hAnsi="Arial" w:cs="Arial"/>
        </w:rPr>
      </w:pPr>
    </w:p>
    <w:p w:rsidR="00640025" w:rsidRPr="00640025" w:rsidRDefault="00640025" w:rsidP="00640025">
      <w:pPr>
        <w:rPr>
          <w:rFonts w:ascii="Arial" w:hAnsi="Arial" w:cs="Arial"/>
        </w:rPr>
      </w:pPr>
    </w:p>
    <w:p w:rsidR="00640025" w:rsidRPr="00640025" w:rsidRDefault="00640025" w:rsidP="00640025">
      <w:pPr>
        <w:rPr>
          <w:rFonts w:ascii="Arial" w:hAnsi="Arial" w:cs="Arial"/>
        </w:rPr>
      </w:pPr>
    </w:p>
    <w:p w:rsidR="001A0B47" w:rsidRDefault="009D6EAD" w:rsidP="001A0B47">
      <w:pPr>
        <w:pStyle w:val="SemEspaamento"/>
        <w:jc w:val="center"/>
      </w:pPr>
      <w:r>
        <w:t>ANDRÉ LUÍZ ARAÚJO BARROS</w:t>
      </w:r>
    </w:p>
    <w:p w:rsidR="001A0B47" w:rsidRDefault="001A0B47" w:rsidP="001A0B47">
      <w:pPr>
        <w:pStyle w:val="SemEspaamento"/>
        <w:jc w:val="center"/>
      </w:pPr>
      <w:r>
        <w:t>DANIEL CORRÊA AMORIM</w:t>
      </w:r>
    </w:p>
    <w:p w:rsidR="001A0B47" w:rsidRDefault="001A0B47" w:rsidP="001A0B47">
      <w:pPr>
        <w:pStyle w:val="SemEspaamento"/>
        <w:jc w:val="center"/>
      </w:pPr>
      <w:r w:rsidRPr="00640025">
        <w:t>GUILHERME VIEIRA DUTRA</w:t>
      </w:r>
    </w:p>
    <w:p w:rsidR="001A0B47" w:rsidRPr="00640025" w:rsidRDefault="001A0B47" w:rsidP="001A0B47">
      <w:pPr>
        <w:pStyle w:val="SemEspaamento"/>
        <w:jc w:val="center"/>
      </w:pPr>
      <w:r>
        <w:t>JOSÉ ROBERTO DE OLIVEIRA SILVA</w:t>
      </w:r>
    </w:p>
    <w:p w:rsidR="001A0B47" w:rsidRDefault="001A0B47" w:rsidP="001A0B47">
      <w:pPr>
        <w:pStyle w:val="SemEspaamento"/>
        <w:jc w:val="center"/>
        <w:rPr>
          <w:ins w:id="5" w:author="mario" w:date="2015-04-06T00:02:00Z"/>
        </w:rPr>
      </w:pPr>
      <w:r w:rsidRPr="00640025">
        <w:t>RAFAEL ROBERTO SILVA FERREIRA</w:t>
      </w:r>
    </w:p>
    <w:p w:rsidR="001F1FAD" w:rsidRDefault="001F1FAD" w:rsidP="001A0B47">
      <w:pPr>
        <w:pStyle w:val="SemEspaamento"/>
        <w:jc w:val="center"/>
      </w:pPr>
      <w:ins w:id="6" w:author="mario" w:date="2015-04-06T00:02:00Z">
        <w:r>
          <w:t>Os nomes não tem que aparecer com mesmo tamanho</w:t>
        </w:r>
        <w:proofErr w:type="gramStart"/>
        <w:r>
          <w:t>???favor</w:t>
        </w:r>
        <w:proofErr w:type="gramEnd"/>
        <w:r>
          <w:t xml:space="preserve"> verificar...</w:t>
        </w:r>
      </w:ins>
    </w:p>
    <w:p w:rsidR="00640025" w:rsidRPr="00640025" w:rsidRDefault="00640025" w:rsidP="00640025">
      <w:pPr>
        <w:spacing w:line="360" w:lineRule="auto"/>
        <w:jc w:val="center"/>
        <w:rPr>
          <w:rFonts w:ascii="Arial" w:hAnsi="Arial" w:cs="Arial"/>
        </w:rPr>
      </w:pPr>
    </w:p>
    <w:p w:rsidR="00640025" w:rsidRPr="00640025" w:rsidRDefault="00640025" w:rsidP="00640025">
      <w:pPr>
        <w:spacing w:line="360" w:lineRule="auto"/>
        <w:jc w:val="center"/>
        <w:rPr>
          <w:rFonts w:ascii="Arial" w:hAnsi="Arial" w:cs="Arial"/>
        </w:rPr>
      </w:pPr>
    </w:p>
    <w:p w:rsidR="00640025" w:rsidRPr="00EB3E41" w:rsidRDefault="00640025" w:rsidP="00640025">
      <w:pPr>
        <w:spacing w:after="0" w:line="240" w:lineRule="auto"/>
        <w:ind w:firstLine="658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F96073" w:rsidRPr="001F1FAD" w:rsidRDefault="00F96073" w:rsidP="00F96073">
      <w:pPr>
        <w:spacing w:after="0" w:line="240" w:lineRule="auto"/>
        <w:ind w:firstLine="658"/>
        <w:jc w:val="center"/>
        <w:rPr>
          <w:rFonts w:ascii="Arial" w:hAnsi="Arial" w:cs="Arial"/>
          <w:b/>
          <w:sz w:val="28"/>
          <w:szCs w:val="28"/>
          <w:rPrChange w:id="7" w:author="mario" w:date="2015-04-06T00:01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</w:pPr>
      <w:r w:rsidRPr="001F1FAD">
        <w:rPr>
          <w:rFonts w:ascii="Arial" w:hAnsi="Arial" w:cs="Arial"/>
          <w:b/>
          <w:sz w:val="28"/>
          <w:szCs w:val="28"/>
          <w:rPrChange w:id="8" w:author="mario" w:date="2015-04-06T00:01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  <w:t xml:space="preserve">INDEXADOR DE TRABALHOS DE </w:t>
      </w:r>
      <w:r w:rsidR="00D64730" w:rsidRPr="001F1FAD">
        <w:rPr>
          <w:rFonts w:ascii="Arial" w:hAnsi="Arial" w:cs="Arial"/>
          <w:b/>
          <w:sz w:val="28"/>
          <w:szCs w:val="28"/>
          <w:rPrChange w:id="9" w:author="mario" w:date="2015-04-06T00:01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  <w:t>GRADUAÇÃO</w:t>
      </w:r>
    </w:p>
    <w:p w:rsidR="00F96073" w:rsidRPr="001F1FAD" w:rsidRDefault="00F96073" w:rsidP="00F96073">
      <w:pPr>
        <w:spacing w:after="0" w:line="240" w:lineRule="auto"/>
        <w:ind w:firstLine="658"/>
        <w:jc w:val="center"/>
        <w:rPr>
          <w:rFonts w:ascii="Arial" w:hAnsi="Arial" w:cs="Arial"/>
          <w:b/>
          <w:sz w:val="28"/>
          <w:szCs w:val="28"/>
          <w:rPrChange w:id="10" w:author="mario" w:date="2015-04-06T00:01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</w:pPr>
      <w:r w:rsidRPr="001F1FAD">
        <w:rPr>
          <w:rFonts w:ascii="Arial" w:hAnsi="Arial" w:cs="Arial"/>
          <w:b/>
          <w:sz w:val="28"/>
          <w:szCs w:val="28"/>
          <w:rPrChange w:id="11" w:author="mario" w:date="2015-04-06T00:01:00Z">
            <w:rPr>
              <w:rFonts w:ascii="Arial" w:hAnsi="Arial" w:cs="Arial"/>
              <w:b/>
              <w:color w:val="FF0000"/>
              <w:sz w:val="28"/>
              <w:szCs w:val="28"/>
            </w:rPr>
          </w:rPrChange>
        </w:rPr>
        <w:t>ORGANIZAÇÃO E DISPONIBILIZAÇÃO</w:t>
      </w:r>
    </w:p>
    <w:p w:rsidR="00640025" w:rsidRPr="001F1FAD" w:rsidRDefault="00640025" w:rsidP="00640025">
      <w:pPr>
        <w:spacing w:line="240" w:lineRule="auto"/>
        <w:jc w:val="center"/>
        <w:rPr>
          <w:rFonts w:ascii="Arial" w:hAnsi="Arial" w:cs="Arial"/>
        </w:rPr>
      </w:pPr>
    </w:p>
    <w:p w:rsidR="00640025" w:rsidRPr="00640025" w:rsidRDefault="00640025" w:rsidP="00640025">
      <w:pPr>
        <w:spacing w:line="240" w:lineRule="auto"/>
        <w:jc w:val="center"/>
        <w:rPr>
          <w:rFonts w:ascii="Arial" w:hAnsi="Arial" w:cs="Arial"/>
        </w:rPr>
      </w:pPr>
    </w:p>
    <w:p w:rsidR="00640025" w:rsidRPr="00640025" w:rsidRDefault="00640025" w:rsidP="00640025">
      <w:pPr>
        <w:spacing w:after="0" w:line="240" w:lineRule="auto"/>
        <w:jc w:val="center"/>
        <w:rPr>
          <w:rFonts w:ascii="Arial" w:hAnsi="Arial" w:cs="Arial"/>
        </w:rPr>
      </w:pPr>
    </w:p>
    <w:p w:rsidR="00787E58" w:rsidRDefault="00F96073" w:rsidP="00640025">
      <w:pPr>
        <w:spacing w:after="0" w:line="240" w:lineRule="auto"/>
        <w:ind w:left="46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de </w:t>
      </w:r>
      <w:r w:rsidR="00787E58">
        <w:rPr>
          <w:rFonts w:ascii="Arial" w:hAnsi="Arial" w:cs="Arial"/>
        </w:rPr>
        <w:t>Graduação apresentado para o curso</w:t>
      </w:r>
      <w:r>
        <w:rPr>
          <w:rFonts w:ascii="Arial" w:hAnsi="Arial" w:cs="Arial"/>
        </w:rPr>
        <w:t xml:space="preserve"> </w:t>
      </w:r>
      <w:r w:rsidR="00640025" w:rsidRPr="00640025">
        <w:rPr>
          <w:rFonts w:ascii="Arial" w:hAnsi="Arial" w:cs="Arial"/>
        </w:rPr>
        <w:t>de Análise e Desenvolvimento de Sistema</w:t>
      </w:r>
      <w:r w:rsidR="00B16249">
        <w:rPr>
          <w:rFonts w:ascii="Arial" w:hAnsi="Arial" w:cs="Arial"/>
        </w:rPr>
        <w:t>s</w:t>
      </w:r>
      <w:r w:rsidR="00640025" w:rsidRPr="00640025">
        <w:rPr>
          <w:rFonts w:ascii="Arial" w:hAnsi="Arial" w:cs="Arial"/>
        </w:rPr>
        <w:t xml:space="preserve"> da Faculdade de Tecnologia de Carapicuíba</w:t>
      </w:r>
      <w:r w:rsidR="00B16249">
        <w:rPr>
          <w:rFonts w:ascii="Arial" w:hAnsi="Arial" w:cs="Arial"/>
        </w:rPr>
        <w:t xml:space="preserve"> </w:t>
      </w:r>
      <w:r w:rsidR="00787E58">
        <w:rPr>
          <w:rFonts w:ascii="Arial" w:hAnsi="Arial" w:cs="Arial"/>
        </w:rPr>
        <w:t xml:space="preserve">como requisito para obtenção do título de Tecnólogo em Análise e Desenvolvimento de Sistemas. </w:t>
      </w:r>
    </w:p>
    <w:p w:rsidR="00787E58" w:rsidRDefault="00787E58" w:rsidP="00640025">
      <w:pPr>
        <w:spacing w:after="0" w:line="240" w:lineRule="auto"/>
        <w:ind w:left="4650"/>
        <w:jc w:val="both"/>
        <w:rPr>
          <w:rFonts w:ascii="Arial" w:hAnsi="Arial" w:cs="Arial"/>
        </w:rPr>
      </w:pPr>
    </w:p>
    <w:p w:rsidR="00640025" w:rsidRPr="00640025" w:rsidRDefault="00F96073" w:rsidP="00640025">
      <w:pPr>
        <w:spacing w:after="0" w:line="240" w:lineRule="auto"/>
        <w:ind w:left="465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40025" w:rsidRPr="00640025">
        <w:rPr>
          <w:rFonts w:ascii="Arial" w:hAnsi="Arial" w:cs="Arial"/>
        </w:rPr>
        <w:t>rofessor</w:t>
      </w:r>
      <w:r w:rsidR="00787E58">
        <w:rPr>
          <w:rFonts w:ascii="Arial" w:hAnsi="Arial" w:cs="Arial"/>
        </w:rPr>
        <w:t xml:space="preserve"> Orientador:</w:t>
      </w:r>
      <w:r w:rsidR="00640025" w:rsidRPr="00640025">
        <w:rPr>
          <w:rFonts w:ascii="Arial" w:hAnsi="Arial" w:cs="Arial"/>
        </w:rPr>
        <w:t xml:space="preserve"> </w:t>
      </w:r>
      <w:r w:rsidR="00904E64">
        <w:rPr>
          <w:rFonts w:ascii="Arial" w:hAnsi="Arial" w:cs="Arial"/>
        </w:rPr>
        <w:t>Mário Marques</w:t>
      </w:r>
    </w:p>
    <w:p w:rsidR="00640025" w:rsidRPr="00640025" w:rsidRDefault="00640025" w:rsidP="00640025">
      <w:pPr>
        <w:ind w:left="-29"/>
        <w:rPr>
          <w:rFonts w:ascii="Arial" w:hAnsi="Arial" w:cs="Arial"/>
        </w:rPr>
      </w:pPr>
    </w:p>
    <w:p w:rsidR="00640025" w:rsidRPr="00640025" w:rsidRDefault="00640025" w:rsidP="00640025">
      <w:pPr>
        <w:ind w:left="-29"/>
        <w:rPr>
          <w:rFonts w:ascii="Arial" w:hAnsi="Arial" w:cs="Arial"/>
        </w:rPr>
      </w:pPr>
    </w:p>
    <w:p w:rsidR="00640025" w:rsidRPr="00640025" w:rsidRDefault="00640025" w:rsidP="00640025">
      <w:pPr>
        <w:ind w:left="-29"/>
        <w:rPr>
          <w:rFonts w:ascii="Arial" w:hAnsi="Arial" w:cs="Arial"/>
        </w:rPr>
      </w:pPr>
    </w:p>
    <w:p w:rsidR="00640025" w:rsidRPr="00640025" w:rsidRDefault="00640025" w:rsidP="00640025">
      <w:pPr>
        <w:ind w:left="-29"/>
        <w:rPr>
          <w:rFonts w:ascii="Arial" w:hAnsi="Arial" w:cs="Arial"/>
        </w:rPr>
      </w:pPr>
    </w:p>
    <w:p w:rsidR="00640025" w:rsidRPr="00640025" w:rsidRDefault="00640025" w:rsidP="00640025">
      <w:pPr>
        <w:jc w:val="center"/>
        <w:rPr>
          <w:rFonts w:ascii="Arial" w:hAnsi="Arial" w:cs="Arial"/>
        </w:rPr>
      </w:pPr>
    </w:p>
    <w:p w:rsidR="00640025" w:rsidRDefault="00640025" w:rsidP="00640025">
      <w:pPr>
        <w:jc w:val="center"/>
        <w:rPr>
          <w:rFonts w:ascii="Arial" w:hAnsi="Arial" w:cs="Arial"/>
        </w:rPr>
      </w:pPr>
    </w:p>
    <w:p w:rsidR="00640025" w:rsidRPr="00640025" w:rsidRDefault="00787E58" w:rsidP="0064002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640025" w:rsidRPr="00640025">
        <w:rPr>
          <w:rFonts w:ascii="Arial" w:hAnsi="Arial" w:cs="Arial"/>
          <w:b/>
        </w:rPr>
        <w:t>arapicuíba</w:t>
      </w:r>
    </w:p>
    <w:p w:rsidR="00640025" w:rsidRDefault="0041630E" w:rsidP="0064002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="00F96073">
        <w:rPr>
          <w:rFonts w:ascii="Arial" w:hAnsi="Arial" w:cs="Arial"/>
          <w:b/>
        </w:rPr>
        <w:t>201</w:t>
      </w:r>
      <w:r w:rsidR="009D6EAD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  <w:r w:rsidR="00C81CD1">
        <w:rPr>
          <w:rFonts w:ascii="Arial" w:hAnsi="Arial" w:cs="Arial"/>
          <w:b/>
        </w:rPr>
        <w:t>–</w:t>
      </w:r>
    </w:p>
    <w:p w:rsidR="00C81CD1" w:rsidRPr="00640025" w:rsidRDefault="00C81CD1" w:rsidP="00640025">
      <w:pPr>
        <w:spacing w:after="0" w:line="240" w:lineRule="auto"/>
        <w:jc w:val="center"/>
        <w:rPr>
          <w:rFonts w:ascii="Arial" w:hAnsi="Arial" w:cs="Arial"/>
          <w:b/>
        </w:rPr>
      </w:pPr>
    </w:p>
    <w:p w:rsidR="00640025" w:rsidRPr="00640025" w:rsidRDefault="00640025" w:rsidP="00640025">
      <w:pPr>
        <w:jc w:val="center"/>
        <w:rPr>
          <w:rFonts w:ascii="Arial" w:hAnsi="Arial" w:cs="Arial"/>
        </w:rPr>
      </w:pPr>
    </w:p>
    <w:p w:rsidR="00467B01" w:rsidRDefault="00B807E1" w:rsidP="00467B01">
      <w:pPr>
        <w:spacing w:after="0" w:line="480" w:lineRule="auto"/>
        <w:ind w:firstLine="357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B807E1" w:rsidRDefault="00B807E1" w:rsidP="00467B01">
      <w:pPr>
        <w:spacing w:after="0" w:line="480" w:lineRule="auto"/>
        <w:ind w:firstLine="357"/>
        <w:jc w:val="center"/>
        <w:rPr>
          <w:rFonts w:ascii="Arial" w:hAnsi="Arial" w:cs="Arial"/>
          <w:b/>
          <w:sz w:val="24"/>
        </w:rPr>
      </w:pPr>
    </w:p>
    <w:p w:rsidR="00B807E1" w:rsidRDefault="00B807E1" w:rsidP="00467B01">
      <w:pPr>
        <w:spacing w:after="0" w:line="480" w:lineRule="auto"/>
        <w:ind w:firstLine="357"/>
        <w:jc w:val="center"/>
        <w:rPr>
          <w:rFonts w:ascii="Arial" w:hAnsi="Arial" w:cs="Arial"/>
          <w:b/>
          <w:sz w:val="24"/>
        </w:rPr>
      </w:pPr>
    </w:p>
    <w:p w:rsidR="00467B01" w:rsidRDefault="007A7BC6" w:rsidP="00D1507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ins w:id="12" w:author="mario" w:date="2015-04-06T00:08:00Z">
        <w:r>
          <w:rPr>
            <w:rFonts w:ascii="Arial" w:hAnsi="Arial" w:cs="Arial"/>
            <w:sz w:val="20"/>
            <w:szCs w:val="20"/>
          </w:rPr>
          <w:t>Tabulação...</w:t>
        </w:r>
      </w:ins>
      <w:proofErr w:type="gramEnd"/>
      <w:r w:rsidR="00F96073" w:rsidRPr="00F6405D">
        <w:rPr>
          <w:rFonts w:ascii="Arial" w:hAnsi="Arial" w:cs="Arial"/>
          <w:sz w:val="20"/>
          <w:szCs w:val="20"/>
        </w:rPr>
        <w:t>A demanda de form</w:t>
      </w:r>
      <w:r w:rsidR="00B16249" w:rsidRPr="00F6405D">
        <w:rPr>
          <w:rFonts w:ascii="Arial" w:hAnsi="Arial" w:cs="Arial"/>
          <w:sz w:val="20"/>
          <w:szCs w:val="20"/>
        </w:rPr>
        <w:t>andos nas mais variadas áreas do</w:t>
      </w:r>
      <w:r w:rsidR="00F96073" w:rsidRPr="00F6405D">
        <w:rPr>
          <w:rFonts w:ascii="Arial" w:hAnsi="Arial" w:cs="Arial"/>
          <w:sz w:val="20"/>
          <w:szCs w:val="20"/>
        </w:rPr>
        <w:t xml:space="preserve"> conhecimento tem sido cada vez </w:t>
      </w:r>
      <w:r w:rsidR="00B16249" w:rsidRPr="00F6405D">
        <w:rPr>
          <w:rFonts w:ascii="Arial" w:hAnsi="Arial" w:cs="Arial"/>
          <w:sz w:val="20"/>
          <w:szCs w:val="20"/>
        </w:rPr>
        <w:t>maior</w:t>
      </w:r>
      <w:r w:rsidR="00F96073" w:rsidRPr="00F6405D">
        <w:rPr>
          <w:rFonts w:ascii="Arial" w:hAnsi="Arial" w:cs="Arial"/>
          <w:sz w:val="20"/>
          <w:szCs w:val="20"/>
        </w:rPr>
        <w:t xml:space="preserve"> devido </w:t>
      </w:r>
      <w:r w:rsidR="00057654" w:rsidRPr="00F6405D">
        <w:rPr>
          <w:rFonts w:ascii="Arial" w:hAnsi="Arial" w:cs="Arial"/>
          <w:sz w:val="20"/>
          <w:szCs w:val="20"/>
        </w:rPr>
        <w:t>à</w:t>
      </w:r>
      <w:r w:rsidR="00B16249" w:rsidRPr="00F6405D">
        <w:rPr>
          <w:rFonts w:ascii="Arial" w:hAnsi="Arial" w:cs="Arial"/>
          <w:sz w:val="20"/>
          <w:szCs w:val="20"/>
        </w:rPr>
        <w:t xml:space="preserve"> facilidade de ingresso</w:t>
      </w:r>
      <w:r w:rsidR="00F96073" w:rsidRPr="00F6405D">
        <w:rPr>
          <w:rFonts w:ascii="Arial" w:hAnsi="Arial" w:cs="Arial"/>
          <w:sz w:val="20"/>
          <w:szCs w:val="20"/>
        </w:rPr>
        <w:t xml:space="preserve"> em uma </w:t>
      </w:r>
      <w:r w:rsidR="00B04F2F" w:rsidRPr="00F6405D">
        <w:rPr>
          <w:rFonts w:ascii="Arial" w:hAnsi="Arial" w:cs="Arial"/>
          <w:sz w:val="20"/>
          <w:szCs w:val="20"/>
        </w:rPr>
        <w:t>instituição de ensino superior</w:t>
      </w:r>
      <w:r w:rsidR="00B16249" w:rsidRPr="00F6405D">
        <w:rPr>
          <w:rFonts w:ascii="Arial" w:hAnsi="Arial" w:cs="Arial"/>
          <w:sz w:val="20"/>
          <w:szCs w:val="20"/>
        </w:rPr>
        <w:t xml:space="preserve"> </w:t>
      </w:r>
      <w:r w:rsidR="00416559" w:rsidRPr="00F6405D">
        <w:rPr>
          <w:rFonts w:ascii="Arial" w:hAnsi="Arial" w:cs="Arial"/>
          <w:sz w:val="20"/>
          <w:szCs w:val="20"/>
        </w:rPr>
        <w:t>no Brasil</w:t>
      </w:r>
      <w:r w:rsidR="00B16249" w:rsidRPr="00F6405D">
        <w:rPr>
          <w:rFonts w:ascii="Arial" w:hAnsi="Arial" w:cs="Arial"/>
          <w:sz w:val="20"/>
          <w:szCs w:val="20"/>
        </w:rPr>
        <w:t xml:space="preserve"> nos tempos atuais</w:t>
      </w:r>
      <w:ins w:id="13" w:author="mario" w:date="2015-04-06T00:08:00Z">
        <w:r>
          <w:rPr>
            <w:rFonts w:ascii="Arial" w:hAnsi="Arial" w:cs="Arial"/>
            <w:sz w:val="20"/>
            <w:szCs w:val="20"/>
          </w:rPr>
          <w:t xml:space="preserve"> as ideias não estão relacionadas a demanda com a facilidade de ingresso...</w:t>
        </w:r>
      </w:ins>
      <w:r w:rsidR="00B16249" w:rsidRPr="00F6405D">
        <w:rPr>
          <w:rFonts w:ascii="Arial" w:hAnsi="Arial" w:cs="Arial"/>
          <w:sz w:val="20"/>
          <w:szCs w:val="20"/>
        </w:rPr>
        <w:t>.</w:t>
      </w:r>
      <w:r w:rsidR="00416559">
        <w:rPr>
          <w:rFonts w:ascii="Arial" w:hAnsi="Arial" w:cs="Arial"/>
          <w:sz w:val="20"/>
          <w:szCs w:val="20"/>
        </w:rPr>
        <w:t xml:space="preserve"> </w:t>
      </w:r>
      <w:r w:rsidR="00B16249">
        <w:rPr>
          <w:rFonts w:ascii="Arial" w:hAnsi="Arial" w:cs="Arial"/>
          <w:sz w:val="20"/>
          <w:szCs w:val="20"/>
        </w:rPr>
        <w:t>Estas instituições</w:t>
      </w:r>
      <w:r w:rsidR="00964A53">
        <w:rPr>
          <w:rFonts w:ascii="Arial" w:hAnsi="Arial" w:cs="Arial"/>
          <w:sz w:val="20"/>
          <w:szCs w:val="20"/>
        </w:rPr>
        <w:t xml:space="preserve"> muitas </w:t>
      </w:r>
      <w:r w:rsidR="00AE0193">
        <w:rPr>
          <w:rFonts w:ascii="Arial" w:hAnsi="Arial" w:cs="Arial"/>
          <w:sz w:val="20"/>
          <w:szCs w:val="20"/>
        </w:rPr>
        <w:t>vezes</w:t>
      </w:r>
      <w:r w:rsidR="00B04F2F">
        <w:rPr>
          <w:rFonts w:ascii="Arial" w:hAnsi="Arial" w:cs="Arial"/>
          <w:sz w:val="20"/>
          <w:szCs w:val="20"/>
        </w:rPr>
        <w:t xml:space="preserve"> adere</w:t>
      </w:r>
      <w:r w:rsidR="00416559">
        <w:rPr>
          <w:rFonts w:ascii="Arial" w:hAnsi="Arial" w:cs="Arial"/>
          <w:sz w:val="20"/>
          <w:szCs w:val="20"/>
        </w:rPr>
        <w:t>m</w:t>
      </w:r>
      <w:r w:rsidR="00B04F2F">
        <w:rPr>
          <w:rFonts w:ascii="Arial" w:hAnsi="Arial" w:cs="Arial"/>
          <w:sz w:val="20"/>
          <w:szCs w:val="20"/>
        </w:rPr>
        <w:t xml:space="preserve"> </w:t>
      </w:r>
      <w:r w:rsidR="00416559">
        <w:rPr>
          <w:rFonts w:ascii="Arial" w:hAnsi="Arial" w:cs="Arial"/>
          <w:sz w:val="20"/>
          <w:szCs w:val="20"/>
        </w:rPr>
        <w:t>a</w:t>
      </w:r>
      <w:r w:rsidR="00B04F2F">
        <w:rPr>
          <w:rFonts w:ascii="Arial" w:hAnsi="Arial" w:cs="Arial"/>
          <w:sz w:val="20"/>
          <w:szCs w:val="20"/>
        </w:rPr>
        <w:t xml:space="preserve"> instrumentos de avaliaç</w:t>
      </w:r>
      <w:r w:rsidR="00AE0193">
        <w:rPr>
          <w:rFonts w:ascii="Arial" w:hAnsi="Arial" w:cs="Arial"/>
          <w:sz w:val="20"/>
          <w:szCs w:val="20"/>
        </w:rPr>
        <w:t>ão final</w:t>
      </w:r>
      <w:r w:rsidR="00416559">
        <w:rPr>
          <w:rFonts w:ascii="Arial" w:hAnsi="Arial" w:cs="Arial"/>
          <w:sz w:val="20"/>
          <w:szCs w:val="20"/>
        </w:rPr>
        <w:t xml:space="preserve"> de seus alunos</w:t>
      </w:r>
      <w:r w:rsidR="00B04F2F">
        <w:rPr>
          <w:rFonts w:ascii="Arial" w:hAnsi="Arial" w:cs="Arial"/>
          <w:sz w:val="20"/>
          <w:szCs w:val="20"/>
        </w:rPr>
        <w:t xml:space="preserve">, </w:t>
      </w:r>
      <w:r w:rsidR="00416559">
        <w:rPr>
          <w:rFonts w:ascii="Arial" w:hAnsi="Arial" w:cs="Arial"/>
          <w:sz w:val="20"/>
          <w:szCs w:val="20"/>
        </w:rPr>
        <w:t>solicitando que, ao término do curso, seja entregue um trabalho de tipo específico, t</w:t>
      </w:r>
      <w:r w:rsidR="00A14BCA">
        <w:rPr>
          <w:rFonts w:ascii="Arial" w:hAnsi="Arial" w:cs="Arial"/>
          <w:sz w:val="20"/>
          <w:szCs w:val="20"/>
        </w:rPr>
        <w:t>a</w:t>
      </w:r>
      <w:r w:rsidR="00416559">
        <w:rPr>
          <w:rFonts w:ascii="Arial" w:hAnsi="Arial" w:cs="Arial"/>
          <w:sz w:val="20"/>
          <w:szCs w:val="20"/>
        </w:rPr>
        <w:t>l como monografia</w:t>
      </w:r>
      <w:r w:rsidR="00B04F2F">
        <w:rPr>
          <w:rFonts w:ascii="Arial" w:hAnsi="Arial" w:cs="Arial"/>
          <w:sz w:val="20"/>
          <w:szCs w:val="20"/>
        </w:rPr>
        <w:t xml:space="preserve"> ou TCC (Trabalho de Conclusão de Curso), sendo de caráter obrigatório para obtenção do diploma.</w:t>
      </w:r>
      <w:r w:rsidR="00AE0193">
        <w:rPr>
          <w:rFonts w:ascii="Arial" w:hAnsi="Arial" w:cs="Arial"/>
          <w:sz w:val="20"/>
          <w:szCs w:val="20"/>
        </w:rPr>
        <w:t xml:space="preserve"> Entretanto, estes trabalhos acabam não sendo disponibilizados de forma ampla para consulta </w:t>
      </w:r>
      <w:r w:rsidR="00A14BCA">
        <w:rPr>
          <w:rFonts w:ascii="Arial" w:hAnsi="Arial" w:cs="Arial"/>
          <w:sz w:val="20"/>
          <w:szCs w:val="20"/>
        </w:rPr>
        <w:t>p</w:t>
      </w:r>
      <w:r w:rsidR="00D15079">
        <w:rPr>
          <w:rFonts w:ascii="Arial" w:hAnsi="Arial" w:cs="Arial"/>
          <w:sz w:val="20"/>
          <w:szCs w:val="20"/>
        </w:rPr>
        <w:t>or pessoas que possam se interessar pelo assunto abordado.</w:t>
      </w:r>
      <w:r w:rsidR="00AE0193">
        <w:rPr>
          <w:rFonts w:ascii="Arial" w:hAnsi="Arial" w:cs="Arial"/>
          <w:sz w:val="20"/>
          <w:szCs w:val="20"/>
        </w:rPr>
        <w:t xml:space="preserve"> </w:t>
      </w:r>
      <w:ins w:id="14" w:author="mario" w:date="2015-04-06T00:09:00Z">
        <w:r>
          <w:rPr>
            <w:rFonts w:ascii="Arial" w:hAnsi="Arial" w:cs="Arial"/>
            <w:sz w:val="20"/>
            <w:szCs w:val="20"/>
          </w:rPr>
          <w:t xml:space="preserve">Não se começa frase com verbo tem que </w:t>
        </w:r>
        <w:proofErr w:type="gramStart"/>
        <w:r>
          <w:rPr>
            <w:rFonts w:ascii="Arial" w:hAnsi="Arial" w:cs="Arial"/>
            <w:sz w:val="20"/>
            <w:szCs w:val="20"/>
          </w:rPr>
          <w:t>ter sujeito</w:t>
        </w:r>
        <w:proofErr w:type="gramEnd"/>
        <w:r>
          <w:rPr>
            <w:rFonts w:ascii="Arial" w:hAnsi="Arial" w:cs="Arial"/>
            <w:sz w:val="20"/>
            <w:szCs w:val="20"/>
          </w:rPr>
          <w:t xml:space="preserve"> verbo e complemento...reescreva</w:t>
        </w:r>
      </w:ins>
      <w:ins w:id="15" w:author="mario" w:date="2015-04-06T00:10:00Z">
        <w:r>
          <w:rPr>
            <w:rFonts w:ascii="Arial" w:hAnsi="Arial" w:cs="Arial"/>
            <w:sz w:val="20"/>
            <w:szCs w:val="20"/>
          </w:rPr>
          <w:t xml:space="preserve"> daqui em diante</w:t>
        </w:r>
      </w:ins>
      <w:ins w:id="16" w:author="mario" w:date="2015-04-06T00:09:00Z">
        <w:r>
          <w:rPr>
            <w:rFonts w:ascii="Arial" w:hAnsi="Arial" w:cs="Arial"/>
            <w:sz w:val="20"/>
            <w:szCs w:val="20"/>
          </w:rPr>
          <w:t>...fica parecendo uma lista de itens...</w:t>
        </w:r>
      </w:ins>
      <w:r w:rsidR="00887588" w:rsidRPr="00887588">
        <w:rPr>
          <w:rFonts w:ascii="Arial" w:hAnsi="Arial" w:cs="Arial"/>
          <w:sz w:val="20"/>
          <w:szCs w:val="20"/>
        </w:rPr>
        <w:t>Refletir e analisar sobre</w:t>
      </w:r>
      <w:r w:rsidR="00D15079">
        <w:rPr>
          <w:rFonts w:ascii="Arial" w:hAnsi="Arial" w:cs="Arial"/>
          <w:sz w:val="20"/>
          <w:szCs w:val="20"/>
        </w:rPr>
        <w:t xml:space="preserve"> os</w:t>
      </w:r>
      <w:r w:rsidR="00887588" w:rsidRPr="00887588">
        <w:rPr>
          <w:rFonts w:ascii="Arial" w:hAnsi="Arial" w:cs="Arial"/>
          <w:sz w:val="20"/>
          <w:szCs w:val="20"/>
        </w:rPr>
        <w:t xml:space="preserve"> </w:t>
      </w:r>
      <w:r w:rsidR="00D15079">
        <w:rPr>
          <w:rFonts w:ascii="Arial" w:hAnsi="Arial" w:cs="Arial"/>
          <w:sz w:val="20"/>
          <w:szCs w:val="20"/>
        </w:rPr>
        <w:t>instrumentos</w:t>
      </w:r>
      <w:r w:rsidR="00887588" w:rsidRPr="00887588">
        <w:rPr>
          <w:rFonts w:ascii="Arial" w:hAnsi="Arial" w:cs="Arial"/>
          <w:sz w:val="20"/>
          <w:szCs w:val="20"/>
        </w:rPr>
        <w:t xml:space="preserve"> </w:t>
      </w:r>
      <w:r w:rsidR="00D15079">
        <w:rPr>
          <w:rFonts w:ascii="Arial" w:hAnsi="Arial" w:cs="Arial"/>
          <w:sz w:val="20"/>
          <w:szCs w:val="20"/>
        </w:rPr>
        <w:t xml:space="preserve">de avaliação final de curso. Desenvolver um indexador de trabalhos de nível superior, de acesso livre, que viabilize </w:t>
      </w:r>
      <w:r w:rsidR="00887588" w:rsidRPr="00887588">
        <w:rPr>
          <w:rFonts w:ascii="Arial" w:hAnsi="Arial" w:cs="Arial"/>
          <w:sz w:val="20"/>
          <w:szCs w:val="20"/>
        </w:rPr>
        <w:t>o armazenamento e</w:t>
      </w:r>
      <w:r w:rsidR="00887588">
        <w:rPr>
          <w:rFonts w:ascii="Arial" w:hAnsi="Arial" w:cs="Arial"/>
          <w:sz w:val="20"/>
          <w:szCs w:val="20"/>
        </w:rPr>
        <w:t xml:space="preserve"> consulta de </w:t>
      </w:r>
      <w:r w:rsidR="00887588" w:rsidRPr="00887588">
        <w:rPr>
          <w:rFonts w:ascii="Arial" w:hAnsi="Arial" w:cs="Arial"/>
          <w:sz w:val="20"/>
          <w:szCs w:val="20"/>
        </w:rPr>
        <w:t>publicações do meio acadêmico, garantindo a autenticidade destas informações, através da avaliação do conteúdo antes de disponibilizá-lo</w:t>
      </w:r>
      <w:r w:rsidR="00D15079">
        <w:rPr>
          <w:rFonts w:ascii="Arial" w:hAnsi="Arial" w:cs="Arial"/>
          <w:sz w:val="20"/>
          <w:szCs w:val="20"/>
        </w:rPr>
        <w:t xml:space="preserve">. </w:t>
      </w:r>
      <w:r w:rsidR="002054F5">
        <w:rPr>
          <w:rFonts w:ascii="Arial" w:hAnsi="Arial" w:cs="Arial"/>
          <w:sz w:val="20"/>
          <w:szCs w:val="20"/>
        </w:rPr>
        <w:t xml:space="preserve">Definição e utilização de algoritmos de classificação de pesquisa. </w:t>
      </w:r>
      <w:r w:rsidR="00887588" w:rsidRPr="00887588">
        <w:rPr>
          <w:rFonts w:ascii="Arial" w:hAnsi="Arial" w:cs="Arial"/>
          <w:sz w:val="20"/>
          <w:szCs w:val="20"/>
        </w:rPr>
        <w:t xml:space="preserve">Criar um canal de comunicação efetivo entre os </w:t>
      </w:r>
      <w:r w:rsidR="00D15079">
        <w:rPr>
          <w:rFonts w:ascii="Arial" w:hAnsi="Arial" w:cs="Arial"/>
          <w:sz w:val="20"/>
          <w:szCs w:val="20"/>
        </w:rPr>
        <w:t>autores de trabalhos de graduação</w:t>
      </w:r>
      <w:r w:rsidR="00887588" w:rsidRPr="00887588">
        <w:rPr>
          <w:rFonts w:ascii="Arial" w:hAnsi="Arial" w:cs="Arial"/>
          <w:sz w:val="20"/>
          <w:szCs w:val="20"/>
        </w:rPr>
        <w:t xml:space="preserve"> </w:t>
      </w:r>
      <w:r w:rsidR="001217CA">
        <w:rPr>
          <w:rFonts w:ascii="Arial" w:hAnsi="Arial" w:cs="Arial"/>
          <w:sz w:val="20"/>
          <w:szCs w:val="20"/>
        </w:rPr>
        <w:t xml:space="preserve">já aprovados com </w:t>
      </w:r>
      <w:r w:rsidR="00887588" w:rsidRPr="00887588">
        <w:rPr>
          <w:rFonts w:ascii="Arial" w:hAnsi="Arial" w:cs="Arial"/>
          <w:sz w:val="20"/>
          <w:szCs w:val="20"/>
        </w:rPr>
        <w:t xml:space="preserve">os </w:t>
      </w:r>
      <w:r w:rsidR="001217CA">
        <w:rPr>
          <w:rFonts w:ascii="Arial" w:hAnsi="Arial" w:cs="Arial"/>
          <w:sz w:val="20"/>
          <w:szCs w:val="20"/>
        </w:rPr>
        <w:t>futuros graduandos</w:t>
      </w:r>
      <w:r w:rsidR="00C2367E">
        <w:rPr>
          <w:rFonts w:ascii="Arial" w:hAnsi="Arial" w:cs="Arial"/>
          <w:sz w:val="20"/>
          <w:szCs w:val="20"/>
        </w:rPr>
        <w:t xml:space="preserve"> ou interessados no assunto</w:t>
      </w:r>
      <w:r w:rsidR="001217CA">
        <w:rPr>
          <w:rFonts w:ascii="Arial" w:hAnsi="Arial" w:cs="Arial"/>
          <w:sz w:val="20"/>
          <w:szCs w:val="20"/>
        </w:rPr>
        <w:t xml:space="preserve">, servindo de base para seus respectivos projetos. </w:t>
      </w:r>
      <w:r w:rsidR="00887588" w:rsidRPr="00887588">
        <w:rPr>
          <w:rFonts w:ascii="Arial" w:hAnsi="Arial" w:cs="Arial"/>
          <w:sz w:val="20"/>
          <w:szCs w:val="20"/>
        </w:rPr>
        <w:t xml:space="preserve">Definições e </w:t>
      </w:r>
      <w:r w:rsidR="001217CA">
        <w:rPr>
          <w:rFonts w:ascii="Arial" w:hAnsi="Arial" w:cs="Arial"/>
          <w:sz w:val="20"/>
          <w:szCs w:val="20"/>
        </w:rPr>
        <w:t xml:space="preserve">os </w:t>
      </w:r>
      <w:r w:rsidR="00887588" w:rsidRPr="00887588">
        <w:rPr>
          <w:rFonts w:ascii="Arial" w:hAnsi="Arial" w:cs="Arial"/>
          <w:sz w:val="20"/>
          <w:szCs w:val="20"/>
        </w:rPr>
        <w:t xml:space="preserve">tipos de </w:t>
      </w:r>
      <w:r w:rsidR="001217CA">
        <w:rPr>
          <w:rFonts w:ascii="Arial" w:hAnsi="Arial" w:cs="Arial"/>
          <w:sz w:val="20"/>
          <w:szCs w:val="20"/>
        </w:rPr>
        <w:t>instrumentos de avaliação final de curso mais utilizados</w:t>
      </w:r>
      <w:r w:rsidR="00887588" w:rsidRPr="00887588">
        <w:rPr>
          <w:rFonts w:ascii="Arial" w:hAnsi="Arial" w:cs="Arial"/>
          <w:sz w:val="20"/>
          <w:szCs w:val="20"/>
        </w:rPr>
        <w:t>, com foco n</w:t>
      </w:r>
      <w:r w:rsidR="002F4AD8">
        <w:rPr>
          <w:rFonts w:ascii="Arial" w:hAnsi="Arial" w:cs="Arial"/>
          <w:sz w:val="20"/>
          <w:szCs w:val="20"/>
        </w:rPr>
        <w:t xml:space="preserve">os </w:t>
      </w:r>
      <w:r w:rsidR="001217CA">
        <w:rPr>
          <w:rFonts w:ascii="Arial" w:hAnsi="Arial" w:cs="Arial"/>
          <w:sz w:val="20"/>
          <w:szCs w:val="20"/>
        </w:rPr>
        <w:t>Trabalhos de Conclusão de Curso</w:t>
      </w:r>
      <w:r w:rsidR="00887588" w:rsidRPr="00887588">
        <w:rPr>
          <w:rFonts w:ascii="Arial" w:hAnsi="Arial" w:cs="Arial"/>
          <w:sz w:val="20"/>
          <w:szCs w:val="20"/>
        </w:rPr>
        <w:t>.</w:t>
      </w:r>
      <w:r w:rsidR="001217CA">
        <w:rPr>
          <w:rFonts w:ascii="Arial" w:hAnsi="Arial" w:cs="Arial"/>
          <w:sz w:val="20"/>
          <w:szCs w:val="20"/>
        </w:rPr>
        <w:t xml:space="preserve"> </w:t>
      </w:r>
      <w:r w:rsidR="00186E51" w:rsidRPr="00186E51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186E51" w:rsidRPr="00186E51">
        <w:rPr>
          <w:rFonts w:ascii="Arial" w:hAnsi="Arial" w:cs="Arial"/>
          <w:sz w:val="20"/>
          <w:szCs w:val="20"/>
        </w:rPr>
        <w:t>mod</w:t>
      </w:r>
      <w:r w:rsidR="00186E51">
        <w:rPr>
          <w:rFonts w:ascii="Arial" w:hAnsi="Arial" w:cs="Arial"/>
          <w:sz w:val="20"/>
          <w:szCs w:val="20"/>
        </w:rPr>
        <w:t>us</w:t>
      </w:r>
      <w:proofErr w:type="spellEnd"/>
      <w:r w:rsidR="00186E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E51">
        <w:rPr>
          <w:rFonts w:ascii="Arial" w:hAnsi="Arial" w:cs="Arial"/>
          <w:sz w:val="20"/>
          <w:szCs w:val="20"/>
        </w:rPr>
        <w:t>operandi</w:t>
      </w:r>
      <w:proofErr w:type="spellEnd"/>
      <w:r w:rsidR="00186E51">
        <w:rPr>
          <w:rFonts w:ascii="Arial" w:hAnsi="Arial" w:cs="Arial"/>
          <w:sz w:val="20"/>
          <w:szCs w:val="20"/>
        </w:rPr>
        <w:t xml:space="preserve"> do projeto será</w:t>
      </w:r>
      <w:r w:rsidR="00186E51" w:rsidRPr="00186E51">
        <w:rPr>
          <w:rFonts w:ascii="Arial" w:hAnsi="Arial" w:cs="Arial"/>
          <w:sz w:val="20"/>
          <w:szCs w:val="20"/>
        </w:rPr>
        <w:t xml:space="preserve"> um canal </w:t>
      </w:r>
      <w:r w:rsidR="00186E51">
        <w:rPr>
          <w:rFonts w:ascii="Arial" w:hAnsi="Arial" w:cs="Arial"/>
          <w:sz w:val="20"/>
          <w:szCs w:val="20"/>
        </w:rPr>
        <w:t>para</w:t>
      </w:r>
      <w:r w:rsidR="00186E51" w:rsidRPr="00186E51">
        <w:rPr>
          <w:rFonts w:ascii="Arial" w:hAnsi="Arial" w:cs="Arial"/>
          <w:sz w:val="20"/>
          <w:szCs w:val="20"/>
        </w:rPr>
        <w:t xml:space="preserve"> pesquisa</w:t>
      </w:r>
      <w:r w:rsidR="00186E51">
        <w:rPr>
          <w:rFonts w:ascii="Arial" w:hAnsi="Arial" w:cs="Arial"/>
          <w:sz w:val="20"/>
          <w:szCs w:val="20"/>
        </w:rPr>
        <w:t>s</w:t>
      </w:r>
      <w:r w:rsidR="00186E51" w:rsidRPr="00186E51">
        <w:rPr>
          <w:rFonts w:ascii="Arial" w:hAnsi="Arial" w:cs="Arial"/>
          <w:sz w:val="20"/>
          <w:szCs w:val="20"/>
        </w:rPr>
        <w:t xml:space="preserve"> </w:t>
      </w:r>
      <w:r w:rsidR="00186E51">
        <w:rPr>
          <w:rFonts w:ascii="Arial" w:hAnsi="Arial" w:cs="Arial"/>
          <w:sz w:val="20"/>
          <w:szCs w:val="20"/>
        </w:rPr>
        <w:t>de</w:t>
      </w:r>
      <w:r w:rsidR="00186E51" w:rsidRPr="00186E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17CA">
        <w:rPr>
          <w:rFonts w:ascii="Arial" w:hAnsi="Arial" w:cs="Arial"/>
          <w:sz w:val="20"/>
          <w:szCs w:val="20"/>
        </w:rPr>
        <w:t>TCCs</w:t>
      </w:r>
      <w:proofErr w:type="spellEnd"/>
      <w:r w:rsidR="00186E51" w:rsidRPr="00186E51">
        <w:rPr>
          <w:rFonts w:ascii="Arial" w:hAnsi="Arial" w:cs="Arial"/>
          <w:sz w:val="20"/>
          <w:szCs w:val="20"/>
        </w:rPr>
        <w:t xml:space="preserve"> </w:t>
      </w:r>
      <w:r w:rsidR="001217CA">
        <w:rPr>
          <w:rFonts w:ascii="Arial" w:hAnsi="Arial" w:cs="Arial"/>
          <w:sz w:val="20"/>
          <w:szCs w:val="20"/>
        </w:rPr>
        <w:t>já</w:t>
      </w:r>
      <w:r w:rsidR="00186E51" w:rsidRPr="00186E51">
        <w:rPr>
          <w:rFonts w:ascii="Arial" w:hAnsi="Arial" w:cs="Arial"/>
          <w:sz w:val="20"/>
          <w:szCs w:val="20"/>
        </w:rPr>
        <w:t xml:space="preserve"> aprovados por </w:t>
      </w:r>
      <w:r w:rsidR="001217CA">
        <w:rPr>
          <w:rFonts w:ascii="Arial" w:hAnsi="Arial" w:cs="Arial"/>
          <w:sz w:val="20"/>
          <w:szCs w:val="20"/>
        </w:rPr>
        <w:t>uma banca</w:t>
      </w:r>
      <w:r w:rsidR="00186E51" w:rsidRPr="00186E51">
        <w:rPr>
          <w:rFonts w:ascii="Arial" w:hAnsi="Arial" w:cs="Arial"/>
          <w:sz w:val="20"/>
          <w:szCs w:val="20"/>
        </w:rPr>
        <w:t>.</w:t>
      </w:r>
      <w:r w:rsidR="00186E51">
        <w:rPr>
          <w:rFonts w:ascii="Arial" w:hAnsi="Arial" w:cs="Arial"/>
          <w:sz w:val="20"/>
          <w:szCs w:val="20"/>
        </w:rPr>
        <w:t xml:space="preserve"> Este canal será desenvolvido </w:t>
      </w:r>
      <w:r w:rsidR="00544D94">
        <w:rPr>
          <w:rFonts w:ascii="Arial" w:hAnsi="Arial" w:cs="Arial"/>
          <w:sz w:val="20"/>
          <w:szCs w:val="20"/>
        </w:rPr>
        <w:t>de forma a divulgar</w:t>
      </w:r>
      <w:r w:rsidR="00186E51" w:rsidRPr="00186E51">
        <w:rPr>
          <w:rFonts w:ascii="Arial" w:hAnsi="Arial" w:cs="Arial"/>
          <w:sz w:val="20"/>
          <w:szCs w:val="20"/>
        </w:rPr>
        <w:t xml:space="preserve"> </w:t>
      </w:r>
      <w:r w:rsidR="001217CA">
        <w:rPr>
          <w:rFonts w:ascii="Arial" w:hAnsi="Arial" w:cs="Arial"/>
          <w:sz w:val="20"/>
          <w:szCs w:val="20"/>
        </w:rPr>
        <w:t>trabalhos de graduação</w:t>
      </w:r>
      <w:r w:rsidR="00186E51" w:rsidRPr="00186E51">
        <w:rPr>
          <w:rFonts w:ascii="Arial" w:hAnsi="Arial" w:cs="Arial"/>
          <w:sz w:val="20"/>
          <w:szCs w:val="20"/>
        </w:rPr>
        <w:t xml:space="preserve">, </w:t>
      </w:r>
      <w:r w:rsidR="00186E51">
        <w:rPr>
          <w:rFonts w:ascii="Arial" w:hAnsi="Arial" w:cs="Arial"/>
          <w:sz w:val="20"/>
          <w:szCs w:val="20"/>
        </w:rPr>
        <w:t>gerando uma significativa relevância</w:t>
      </w:r>
      <w:r w:rsidR="00186E51" w:rsidRPr="00186E51">
        <w:rPr>
          <w:rFonts w:ascii="Arial" w:hAnsi="Arial" w:cs="Arial"/>
          <w:sz w:val="20"/>
          <w:szCs w:val="20"/>
        </w:rPr>
        <w:t xml:space="preserve"> </w:t>
      </w:r>
      <w:r w:rsidR="001217CA">
        <w:rPr>
          <w:rFonts w:ascii="Arial" w:hAnsi="Arial" w:cs="Arial"/>
          <w:sz w:val="20"/>
          <w:szCs w:val="20"/>
        </w:rPr>
        <w:t>para base de futuros projetos</w:t>
      </w:r>
      <w:r w:rsidR="00186E51" w:rsidRPr="00186E51">
        <w:rPr>
          <w:rFonts w:ascii="Arial" w:hAnsi="Arial" w:cs="Arial"/>
          <w:sz w:val="20"/>
          <w:szCs w:val="20"/>
        </w:rPr>
        <w:t>, e sua eficácia depende da confiabilidade das informações e da forma com que serão apresentadas aos usuários finais</w:t>
      </w:r>
      <w:r w:rsidR="00533A75">
        <w:rPr>
          <w:rFonts w:ascii="Arial" w:hAnsi="Arial" w:cs="Arial"/>
          <w:sz w:val="20"/>
          <w:szCs w:val="20"/>
        </w:rPr>
        <w:t>.</w:t>
      </w:r>
    </w:p>
    <w:p w:rsidR="002F4AD8" w:rsidRDefault="002F4AD8" w:rsidP="00B807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7E1" w:rsidRDefault="00B807E1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807E1" w:rsidRDefault="00B807E1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911FD3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ins w:id="17" w:author="mario" w:date="2015-04-06T00:15:00Z">
        <w:r>
          <w:rPr>
            <w:rFonts w:ascii="Arial" w:hAnsi="Arial" w:cs="Arial"/>
            <w:b/>
            <w:sz w:val="24"/>
            <w:szCs w:val="24"/>
          </w:rPr>
          <w:t>Falta a versão em inglês...</w:t>
        </w:r>
      </w:ins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1D4E" w:rsidRDefault="00621D4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807E1" w:rsidRDefault="00B807E1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807E1" w:rsidRDefault="00B807E1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434EE" w:rsidRDefault="00C434EE" w:rsidP="002F4A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434EE" w:rsidDel="007A7BC6" w:rsidRDefault="007A7BC6" w:rsidP="002F4AD8">
      <w:pPr>
        <w:spacing w:after="0" w:line="240" w:lineRule="auto"/>
        <w:jc w:val="center"/>
        <w:rPr>
          <w:del w:id="18" w:author="mario" w:date="2015-04-06T00:07:00Z"/>
          <w:rFonts w:ascii="Arial" w:hAnsi="Arial" w:cs="Arial"/>
          <w:b/>
          <w:sz w:val="24"/>
          <w:szCs w:val="24"/>
        </w:rPr>
      </w:pPr>
      <w:ins w:id="19" w:author="mario" w:date="2015-04-06T00:07:00Z">
        <w:r>
          <w:rPr>
            <w:rFonts w:ascii="Arial" w:hAnsi="Arial" w:cs="Arial"/>
            <w:b/>
            <w:sz w:val="24"/>
            <w:szCs w:val="24"/>
          </w:rPr>
          <w:lastRenderedPageBreak/>
          <w:t xml:space="preserve">As palavras chaves tem que estar nesta </w:t>
        </w:r>
        <w:proofErr w:type="gramStart"/>
        <w:r>
          <w:rPr>
            <w:rFonts w:ascii="Arial" w:hAnsi="Arial" w:cs="Arial"/>
            <w:b/>
            <w:sz w:val="24"/>
            <w:szCs w:val="24"/>
          </w:rPr>
          <w:t>página...</w:t>
        </w:r>
      </w:ins>
      <w:proofErr w:type="gramEnd"/>
    </w:p>
    <w:p w:rsidR="002F4AD8" w:rsidRPr="002F4AD8" w:rsidRDefault="002F4AD8" w:rsidP="00B807E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F4AD8">
        <w:rPr>
          <w:rFonts w:ascii="Arial" w:hAnsi="Arial" w:cs="Arial"/>
          <w:b/>
          <w:sz w:val="24"/>
          <w:szCs w:val="24"/>
        </w:rPr>
        <w:t>Palavras Chave: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217CA">
        <w:rPr>
          <w:rFonts w:ascii="Arial" w:hAnsi="Arial" w:cs="Arial"/>
          <w:b/>
          <w:sz w:val="24"/>
          <w:szCs w:val="24"/>
        </w:rPr>
        <w:t>Trabalhos de Graduação</w:t>
      </w:r>
      <w:r w:rsidR="00B807E1">
        <w:rPr>
          <w:rFonts w:ascii="Arial" w:hAnsi="Arial" w:cs="Arial"/>
          <w:b/>
          <w:sz w:val="24"/>
          <w:szCs w:val="24"/>
        </w:rPr>
        <w:t xml:space="preserve">, </w:t>
      </w:r>
      <w:r w:rsidR="001A0B47">
        <w:rPr>
          <w:rFonts w:ascii="Arial" w:hAnsi="Arial" w:cs="Arial"/>
          <w:b/>
          <w:sz w:val="24"/>
          <w:szCs w:val="24"/>
        </w:rPr>
        <w:t>Algoritmos de Classificação de Pesquisa</w:t>
      </w:r>
      <w:r w:rsidR="001217CA">
        <w:rPr>
          <w:rFonts w:ascii="Arial" w:hAnsi="Arial" w:cs="Arial"/>
          <w:b/>
          <w:sz w:val="24"/>
          <w:szCs w:val="24"/>
        </w:rPr>
        <w:t xml:space="preserve">, </w:t>
      </w:r>
      <w:r w:rsidR="00D64730">
        <w:rPr>
          <w:rFonts w:ascii="Arial" w:hAnsi="Arial" w:cs="Arial"/>
          <w:b/>
          <w:sz w:val="24"/>
          <w:szCs w:val="24"/>
        </w:rPr>
        <w:t>Indexador de Trabalhos de Graduação</w:t>
      </w:r>
      <w:r>
        <w:rPr>
          <w:rFonts w:ascii="Arial" w:hAnsi="Arial" w:cs="Arial"/>
          <w:b/>
          <w:sz w:val="24"/>
          <w:szCs w:val="24"/>
        </w:rPr>
        <w:t>.</w:t>
      </w:r>
    </w:p>
    <w:p w:rsidR="00640025" w:rsidRPr="00640025" w:rsidRDefault="00640025" w:rsidP="00640025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640025">
        <w:rPr>
          <w:rFonts w:ascii="Arial" w:hAnsi="Arial" w:cs="Arial"/>
          <w:b/>
          <w:sz w:val="24"/>
        </w:rPr>
        <w:t>SUMÁRIO</w:t>
      </w:r>
      <w:ins w:id="20" w:author="mario" w:date="2015-04-06T00:10:00Z">
        <w:r w:rsidR="007A7BC6">
          <w:rPr>
            <w:rFonts w:ascii="Arial" w:hAnsi="Arial" w:cs="Arial"/>
            <w:b/>
            <w:sz w:val="24"/>
          </w:rPr>
          <w:t xml:space="preserve"> o sumário não fica em grade</w:t>
        </w:r>
        <w:proofErr w:type="gramStart"/>
        <w:r w:rsidR="007A7BC6">
          <w:rPr>
            <w:rFonts w:ascii="Arial" w:hAnsi="Arial" w:cs="Arial"/>
            <w:b/>
            <w:sz w:val="24"/>
          </w:rPr>
          <w:t>....</w:t>
        </w:r>
      </w:ins>
      <w:proofErr w:type="gramEnd"/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13"/>
        <w:gridCol w:w="850"/>
      </w:tblGrid>
      <w:tr w:rsidR="00A048B9" w:rsidRPr="00843672" w:rsidTr="00843672">
        <w:trPr>
          <w:trHeight w:val="237"/>
        </w:trPr>
        <w:tc>
          <w:tcPr>
            <w:tcW w:w="8613" w:type="dxa"/>
          </w:tcPr>
          <w:p w:rsidR="00A048B9" w:rsidRPr="00843672" w:rsidRDefault="00A048B9" w:rsidP="00843672">
            <w:pPr>
              <w:numPr>
                <w:ilvl w:val="0"/>
                <w:numId w:val="14"/>
              </w:numPr>
              <w:spacing w:line="240" w:lineRule="auto"/>
              <w:ind w:left="426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Introdução</w:t>
            </w:r>
          </w:p>
        </w:tc>
        <w:tc>
          <w:tcPr>
            <w:tcW w:w="850" w:type="dxa"/>
          </w:tcPr>
          <w:p w:rsidR="00A048B9" w:rsidRPr="00843672" w:rsidRDefault="00425DF4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43672">
              <w:rPr>
                <w:rFonts w:ascii="Arial" w:hAnsi="Arial" w:cs="Arial"/>
              </w:rPr>
              <w:t>9</w:t>
            </w:r>
            <w:proofErr w:type="gramEnd"/>
          </w:p>
        </w:tc>
      </w:tr>
      <w:tr w:rsidR="00A048B9" w:rsidRPr="00843672" w:rsidTr="00843672"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Tema de Pesquisa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11</w:t>
            </w:r>
          </w:p>
        </w:tc>
      </w:tr>
      <w:tr w:rsidR="00A048B9" w:rsidRPr="00843672" w:rsidTr="00843672">
        <w:tc>
          <w:tcPr>
            <w:tcW w:w="8613" w:type="dxa"/>
          </w:tcPr>
          <w:p w:rsidR="00A048B9" w:rsidRPr="00843672" w:rsidRDefault="00A048B9" w:rsidP="00843672">
            <w:pPr>
              <w:numPr>
                <w:ilvl w:val="2"/>
                <w:numId w:val="14"/>
              </w:numPr>
              <w:spacing w:line="240" w:lineRule="auto"/>
              <w:ind w:left="1276" w:hanging="425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Delimitação do Tema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11</w:t>
            </w:r>
          </w:p>
        </w:tc>
      </w:tr>
      <w:tr w:rsidR="00A048B9" w:rsidRPr="00843672" w:rsidTr="00843672"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Problema de Pesquisa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12</w:t>
            </w:r>
          </w:p>
        </w:tc>
      </w:tr>
      <w:tr w:rsidR="00A048B9" w:rsidRPr="00843672" w:rsidTr="00843672"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Objetivos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13</w:t>
            </w:r>
          </w:p>
        </w:tc>
      </w:tr>
      <w:tr w:rsidR="00A048B9" w:rsidRPr="00843672" w:rsidTr="00843672">
        <w:tc>
          <w:tcPr>
            <w:tcW w:w="8613" w:type="dxa"/>
          </w:tcPr>
          <w:p w:rsidR="00A048B9" w:rsidRPr="00843672" w:rsidRDefault="00A048B9" w:rsidP="00843672">
            <w:pPr>
              <w:numPr>
                <w:ilvl w:val="2"/>
                <w:numId w:val="14"/>
              </w:numPr>
              <w:spacing w:line="240" w:lineRule="auto"/>
              <w:ind w:left="1276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Objetivo Geral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13</w:t>
            </w:r>
          </w:p>
        </w:tc>
      </w:tr>
      <w:tr w:rsidR="00A048B9" w:rsidRPr="00843672" w:rsidTr="00843672">
        <w:trPr>
          <w:trHeight w:val="290"/>
        </w:trPr>
        <w:tc>
          <w:tcPr>
            <w:tcW w:w="8613" w:type="dxa"/>
          </w:tcPr>
          <w:p w:rsidR="00A048B9" w:rsidRPr="00843672" w:rsidRDefault="00A048B9" w:rsidP="00843672">
            <w:pPr>
              <w:numPr>
                <w:ilvl w:val="2"/>
                <w:numId w:val="14"/>
              </w:numPr>
              <w:spacing w:line="240" w:lineRule="auto"/>
              <w:ind w:left="1276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Objetivos Específicos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13</w:t>
            </w:r>
          </w:p>
        </w:tc>
      </w:tr>
      <w:tr w:rsidR="00A048B9" w:rsidRPr="00843672" w:rsidTr="00843672">
        <w:trPr>
          <w:trHeight w:val="254"/>
        </w:trPr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Justificativa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14</w:t>
            </w:r>
          </w:p>
        </w:tc>
      </w:tr>
      <w:tr w:rsidR="00A048B9" w:rsidRPr="00843672" w:rsidTr="00843672">
        <w:trPr>
          <w:trHeight w:val="254"/>
        </w:trPr>
        <w:tc>
          <w:tcPr>
            <w:tcW w:w="8613" w:type="dxa"/>
          </w:tcPr>
          <w:p w:rsidR="009E0ED5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Fundamentação Teórica</w:t>
            </w:r>
          </w:p>
        </w:tc>
        <w:tc>
          <w:tcPr>
            <w:tcW w:w="850" w:type="dxa"/>
          </w:tcPr>
          <w:p w:rsidR="00A048B9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15</w:t>
            </w:r>
          </w:p>
        </w:tc>
      </w:tr>
      <w:tr w:rsidR="009E0ED5" w:rsidRPr="00843672" w:rsidTr="00843672">
        <w:trPr>
          <w:trHeight w:val="254"/>
        </w:trPr>
        <w:tc>
          <w:tcPr>
            <w:tcW w:w="8613" w:type="dxa"/>
          </w:tcPr>
          <w:p w:rsidR="009E0ED5" w:rsidRPr="00843672" w:rsidRDefault="009E0ED5" w:rsidP="00843672">
            <w:pPr>
              <w:spacing w:line="240" w:lineRule="auto"/>
              <w:ind w:left="851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Parte I</w:t>
            </w:r>
          </w:p>
          <w:p w:rsidR="009E0ED5" w:rsidRPr="00843672" w:rsidRDefault="009E0ED5" w:rsidP="00843672">
            <w:pPr>
              <w:numPr>
                <w:ilvl w:val="2"/>
                <w:numId w:val="14"/>
              </w:numPr>
              <w:spacing w:line="240" w:lineRule="auto"/>
              <w:ind w:left="1560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 xml:space="preserve"> Definição de Instrumentos de Avaliação Final para Graduação</w:t>
            </w:r>
          </w:p>
        </w:tc>
        <w:tc>
          <w:tcPr>
            <w:tcW w:w="850" w:type="dxa"/>
          </w:tcPr>
          <w:p w:rsidR="009E0ED5" w:rsidRPr="00843672" w:rsidRDefault="009E0ED5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:rsidR="00261741" w:rsidRPr="00843672" w:rsidRDefault="00261741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15</w:t>
            </w:r>
          </w:p>
        </w:tc>
      </w:tr>
      <w:tr w:rsidR="009E0ED5" w:rsidRPr="00843672" w:rsidTr="00843672">
        <w:trPr>
          <w:trHeight w:val="254"/>
        </w:trPr>
        <w:tc>
          <w:tcPr>
            <w:tcW w:w="8613" w:type="dxa"/>
          </w:tcPr>
          <w:p w:rsidR="009E0ED5" w:rsidRPr="00843672" w:rsidRDefault="009E0ED5" w:rsidP="00843672">
            <w:pPr>
              <w:numPr>
                <w:ilvl w:val="2"/>
                <w:numId w:val="14"/>
              </w:numPr>
              <w:spacing w:line="240" w:lineRule="auto"/>
              <w:ind w:left="1560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 xml:space="preserve"> Tipos de Instrumentos de Avaliação Final para Graduação</w:t>
            </w:r>
          </w:p>
        </w:tc>
        <w:tc>
          <w:tcPr>
            <w:tcW w:w="850" w:type="dxa"/>
          </w:tcPr>
          <w:p w:rsidR="009E0ED5" w:rsidRPr="00843672" w:rsidRDefault="009E0ED5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502B0" w:rsidRPr="00843672" w:rsidTr="00843672">
        <w:trPr>
          <w:trHeight w:val="254"/>
        </w:trPr>
        <w:tc>
          <w:tcPr>
            <w:tcW w:w="8613" w:type="dxa"/>
          </w:tcPr>
          <w:p w:rsidR="003502B0" w:rsidRPr="00843672" w:rsidRDefault="003502B0" w:rsidP="00843672">
            <w:pPr>
              <w:numPr>
                <w:ilvl w:val="3"/>
                <w:numId w:val="14"/>
              </w:numPr>
              <w:spacing w:line="240" w:lineRule="auto"/>
              <w:ind w:left="2552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Trabalhos de Graduação</w:t>
            </w:r>
          </w:p>
        </w:tc>
        <w:tc>
          <w:tcPr>
            <w:tcW w:w="850" w:type="dxa"/>
          </w:tcPr>
          <w:p w:rsidR="003502B0" w:rsidRPr="00843672" w:rsidRDefault="003502B0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502B0" w:rsidRPr="00843672" w:rsidTr="00843672">
        <w:trPr>
          <w:trHeight w:val="254"/>
        </w:trPr>
        <w:tc>
          <w:tcPr>
            <w:tcW w:w="8613" w:type="dxa"/>
          </w:tcPr>
          <w:p w:rsidR="003502B0" w:rsidRPr="00843672" w:rsidRDefault="003502B0" w:rsidP="00843672">
            <w:pPr>
              <w:numPr>
                <w:ilvl w:val="3"/>
                <w:numId w:val="14"/>
              </w:numPr>
              <w:spacing w:line="240" w:lineRule="auto"/>
              <w:ind w:left="2552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Monografias</w:t>
            </w:r>
          </w:p>
        </w:tc>
        <w:tc>
          <w:tcPr>
            <w:tcW w:w="850" w:type="dxa"/>
          </w:tcPr>
          <w:p w:rsidR="003502B0" w:rsidRPr="00843672" w:rsidRDefault="003502B0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502B0" w:rsidRPr="00843672" w:rsidTr="00843672">
        <w:trPr>
          <w:trHeight w:val="254"/>
        </w:trPr>
        <w:tc>
          <w:tcPr>
            <w:tcW w:w="8613" w:type="dxa"/>
          </w:tcPr>
          <w:p w:rsidR="003502B0" w:rsidRPr="00843672" w:rsidRDefault="003502B0" w:rsidP="00843672">
            <w:pPr>
              <w:numPr>
                <w:ilvl w:val="3"/>
                <w:numId w:val="14"/>
              </w:numPr>
              <w:spacing w:line="240" w:lineRule="auto"/>
              <w:ind w:left="2552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Artigo Científico</w:t>
            </w:r>
          </w:p>
        </w:tc>
        <w:tc>
          <w:tcPr>
            <w:tcW w:w="850" w:type="dxa"/>
          </w:tcPr>
          <w:p w:rsidR="003502B0" w:rsidRPr="00843672" w:rsidRDefault="003502B0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502B0" w:rsidRPr="00843672" w:rsidTr="00843672">
        <w:trPr>
          <w:trHeight w:val="254"/>
        </w:trPr>
        <w:tc>
          <w:tcPr>
            <w:tcW w:w="8613" w:type="dxa"/>
          </w:tcPr>
          <w:p w:rsidR="003502B0" w:rsidRPr="00843672" w:rsidRDefault="003502B0" w:rsidP="00843672">
            <w:pPr>
              <w:spacing w:line="240" w:lineRule="auto"/>
              <w:ind w:left="851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Parte II</w:t>
            </w:r>
          </w:p>
          <w:p w:rsidR="003502B0" w:rsidRPr="00843672" w:rsidRDefault="003502B0" w:rsidP="00843672">
            <w:pPr>
              <w:numPr>
                <w:ilvl w:val="2"/>
                <w:numId w:val="14"/>
              </w:numPr>
              <w:spacing w:line="240" w:lineRule="auto"/>
              <w:ind w:left="1560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Definição e Usabilidade de Indexador de Texto</w:t>
            </w:r>
          </w:p>
        </w:tc>
        <w:tc>
          <w:tcPr>
            <w:tcW w:w="850" w:type="dxa"/>
          </w:tcPr>
          <w:p w:rsidR="003502B0" w:rsidRPr="00843672" w:rsidRDefault="003502B0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:rsidR="003C4FAA" w:rsidRPr="00843672" w:rsidRDefault="003C4FAA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502B0" w:rsidRPr="00843672" w:rsidTr="00843672">
        <w:trPr>
          <w:trHeight w:val="254"/>
        </w:trPr>
        <w:tc>
          <w:tcPr>
            <w:tcW w:w="8613" w:type="dxa"/>
          </w:tcPr>
          <w:p w:rsidR="003502B0" w:rsidRPr="00843672" w:rsidRDefault="003502B0" w:rsidP="00843672">
            <w:pPr>
              <w:numPr>
                <w:ilvl w:val="2"/>
                <w:numId w:val="14"/>
              </w:numPr>
              <w:spacing w:line="240" w:lineRule="auto"/>
              <w:ind w:left="1560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Tipos de algoritmos para Indexação</w:t>
            </w:r>
          </w:p>
        </w:tc>
        <w:tc>
          <w:tcPr>
            <w:tcW w:w="850" w:type="dxa"/>
          </w:tcPr>
          <w:p w:rsidR="003502B0" w:rsidRPr="00843672" w:rsidRDefault="003502B0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048B9" w:rsidRPr="00843672" w:rsidTr="00843672">
        <w:trPr>
          <w:trHeight w:val="254"/>
        </w:trPr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Hipóteses</w:t>
            </w:r>
          </w:p>
        </w:tc>
        <w:tc>
          <w:tcPr>
            <w:tcW w:w="850" w:type="dxa"/>
          </w:tcPr>
          <w:p w:rsidR="00A048B9" w:rsidRPr="00843672" w:rsidRDefault="00A048B9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048B9" w:rsidRPr="00843672" w:rsidTr="00843672">
        <w:trPr>
          <w:trHeight w:val="254"/>
        </w:trPr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Metodologia de Pesquisa</w:t>
            </w:r>
          </w:p>
        </w:tc>
        <w:tc>
          <w:tcPr>
            <w:tcW w:w="850" w:type="dxa"/>
          </w:tcPr>
          <w:p w:rsidR="00A048B9" w:rsidRPr="00843672" w:rsidRDefault="00A048B9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048B9" w:rsidRPr="00843672" w:rsidTr="00843672">
        <w:trPr>
          <w:trHeight w:val="254"/>
        </w:trPr>
        <w:tc>
          <w:tcPr>
            <w:tcW w:w="8613" w:type="dxa"/>
          </w:tcPr>
          <w:p w:rsidR="00A048B9" w:rsidRPr="00843672" w:rsidRDefault="00A048B9" w:rsidP="00843672">
            <w:pPr>
              <w:numPr>
                <w:ilvl w:val="1"/>
                <w:numId w:val="14"/>
              </w:numPr>
              <w:spacing w:line="240" w:lineRule="auto"/>
              <w:ind w:left="851" w:hanging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Cronograma</w:t>
            </w:r>
          </w:p>
        </w:tc>
        <w:tc>
          <w:tcPr>
            <w:tcW w:w="850" w:type="dxa"/>
          </w:tcPr>
          <w:p w:rsidR="00A048B9" w:rsidRPr="00843672" w:rsidRDefault="00A048B9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048B9" w:rsidRPr="00843672" w:rsidTr="00843672">
        <w:trPr>
          <w:trHeight w:val="254"/>
        </w:trPr>
        <w:tc>
          <w:tcPr>
            <w:tcW w:w="8613" w:type="dxa"/>
          </w:tcPr>
          <w:p w:rsidR="00A048B9" w:rsidRPr="00843672" w:rsidRDefault="009E0ED5" w:rsidP="00843672">
            <w:pPr>
              <w:numPr>
                <w:ilvl w:val="0"/>
                <w:numId w:val="14"/>
              </w:numPr>
              <w:spacing w:line="240" w:lineRule="auto"/>
              <w:ind w:left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Considerações Finais</w:t>
            </w:r>
          </w:p>
        </w:tc>
        <w:tc>
          <w:tcPr>
            <w:tcW w:w="850" w:type="dxa"/>
          </w:tcPr>
          <w:p w:rsidR="00A048B9" w:rsidRPr="00843672" w:rsidRDefault="00A048B9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E0ED5" w:rsidRPr="00843672" w:rsidTr="00843672">
        <w:trPr>
          <w:trHeight w:val="254"/>
        </w:trPr>
        <w:tc>
          <w:tcPr>
            <w:tcW w:w="8613" w:type="dxa"/>
          </w:tcPr>
          <w:p w:rsidR="009E0ED5" w:rsidRPr="00843672" w:rsidRDefault="009E0ED5" w:rsidP="00843672">
            <w:pPr>
              <w:numPr>
                <w:ilvl w:val="0"/>
                <w:numId w:val="14"/>
              </w:numPr>
              <w:spacing w:line="240" w:lineRule="auto"/>
              <w:ind w:left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Referências Bibliográficas</w:t>
            </w:r>
          </w:p>
        </w:tc>
        <w:tc>
          <w:tcPr>
            <w:tcW w:w="850" w:type="dxa"/>
          </w:tcPr>
          <w:p w:rsidR="009E0ED5" w:rsidRPr="00843672" w:rsidRDefault="009E0ED5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E0ED5" w:rsidRPr="00843672" w:rsidTr="00843672">
        <w:trPr>
          <w:trHeight w:val="254"/>
        </w:trPr>
        <w:tc>
          <w:tcPr>
            <w:tcW w:w="8613" w:type="dxa"/>
          </w:tcPr>
          <w:p w:rsidR="009E0ED5" w:rsidRPr="00843672" w:rsidRDefault="009E0ED5" w:rsidP="00843672">
            <w:pPr>
              <w:numPr>
                <w:ilvl w:val="0"/>
                <w:numId w:val="14"/>
              </w:numPr>
              <w:spacing w:line="240" w:lineRule="auto"/>
              <w:ind w:left="426"/>
              <w:rPr>
                <w:rFonts w:ascii="Arial" w:hAnsi="Arial" w:cs="Arial"/>
              </w:rPr>
            </w:pPr>
            <w:r w:rsidRPr="00843672">
              <w:rPr>
                <w:rFonts w:ascii="Arial" w:hAnsi="Arial" w:cs="Arial"/>
              </w:rPr>
              <w:t>Anexos</w:t>
            </w:r>
          </w:p>
        </w:tc>
        <w:tc>
          <w:tcPr>
            <w:tcW w:w="850" w:type="dxa"/>
          </w:tcPr>
          <w:p w:rsidR="009E0ED5" w:rsidRPr="00843672" w:rsidRDefault="009E0ED5" w:rsidP="00843672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E0ED5" w:rsidRDefault="009E0ED5" w:rsidP="009E0ED5">
      <w:pPr>
        <w:ind w:left="720"/>
        <w:rPr>
          <w:rFonts w:ascii="Arial" w:hAnsi="Arial" w:cs="Arial"/>
          <w:b/>
          <w:color w:val="000000"/>
          <w:sz w:val="24"/>
          <w:szCs w:val="24"/>
        </w:rPr>
      </w:pPr>
    </w:p>
    <w:p w:rsidR="009E0ED5" w:rsidRDefault="009E0ED5" w:rsidP="003502B0">
      <w:pPr>
        <w:rPr>
          <w:rFonts w:ascii="Arial" w:hAnsi="Arial" w:cs="Arial"/>
          <w:b/>
          <w:color w:val="000000"/>
          <w:sz w:val="24"/>
          <w:szCs w:val="24"/>
        </w:rPr>
      </w:pPr>
    </w:p>
    <w:p w:rsidR="00533A75" w:rsidRPr="00621D4E" w:rsidRDefault="00640025" w:rsidP="00B36249">
      <w:pPr>
        <w:numPr>
          <w:ilvl w:val="0"/>
          <w:numId w:val="13"/>
        </w:numPr>
        <w:rPr>
          <w:rFonts w:ascii="Arial" w:hAnsi="Arial" w:cs="Arial"/>
          <w:b/>
          <w:color w:val="000000"/>
          <w:sz w:val="24"/>
          <w:szCs w:val="24"/>
        </w:rPr>
      </w:pPr>
      <w:r w:rsidRPr="00621D4E">
        <w:rPr>
          <w:rFonts w:ascii="Arial" w:hAnsi="Arial" w:cs="Arial"/>
          <w:b/>
          <w:color w:val="000000"/>
          <w:sz w:val="24"/>
          <w:szCs w:val="24"/>
        </w:rPr>
        <w:t>INTRODUÇÃO</w:t>
      </w:r>
    </w:p>
    <w:p w:rsidR="00E966D6" w:rsidRDefault="00E966D6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sociedade vem passando por mudanças culturais significativas nos últimos anos, principalmente quando falamos em educação, mais especificamente em formação de n</w:t>
      </w:r>
      <w:r w:rsidR="00153311">
        <w:rPr>
          <w:rFonts w:ascii="Arial" w:hAnsi="Arial" w:cs="Arial"/>
          <w:sz w:val="24"/>
          <w:szCs w:val="24"/>
        </w:rPr>
        <w:t>ível superior, o que</w:t>
      </w:r>
      <w:r>
        <w:rPr>
          <w:rFonts w:ascii="Arial" w:hAnsi="Arial" w:cs="Arial"/>
          <w:sz w:val="24"/>
          <w:szCs w:val="24"/>
        </w:rPr>
        <w:t xml:space="preserve"> antigamente era um direito </w:t>
      </w:r>
      <w:r w:rsidR="005D2951">
        <w:rPr>
          <w:rFonts w:ascii="Arial" w:hAnsi="Arial" w:cs="Arial"/>
          <w:sz w:val="24"/>
          <w:szCs w:val="24"/>
        </w:rPr>
        <w:t>quase que exclusivo</w:t>
      </w:r>
      <w:r>
        <w:rPr>
          <w:rFonts w:ascii="Arial" w:hAnsi="Arial" w:cs="Arial"/>
          <w:sz w:val="24"/>
          <w:szCs w:val="24"/>
        </w:rPr>
        <w:t xml:space="preserve"> a um segmento privilegiado, a elite, </w:t>
      </w:r>
      <w:r w:rsidR="00153311">
        <w:rPr>
          <w:rFonts w:ascii="Arial" w:hAnsi="Arial" w:cs="Arial"/>
          <w:sz w:val="24"/>
          <w:szCs w:val="24"/>
        </w:rPr>
        <w:t xml:space="preserve">hoje a população mais carente consegue, através de programas governamentais ou pelos preços mais </w:t>
      </w:r>
      <w:r w:rsidR="00B76ED8">
        <w:rPr>
          <w:rFonts w:ascii="Arial" w:hAnsi="Arial" w:cs="Arial"/>
          <w:sz w:val="24"/>
          <w:szCs w:val="24"/>
        </w:rPr>
        <w:t>baixos</w:t>
      </w:r>
      <w:r w:rsidR="00E47115">
        <w:rPr>
          <w:rFonts w:ascii="Arial" w:hAnsi="Arial" w:cs="Arial"/>
          <w:sz w:val="24"/>
          <w:szCs w:val="24"/>
        </w:rPr>
        <w:t xml:space="preserve"> oferecidos</w:t>
      </w:r>
      <w:r w:rsidR="00153311">
        <w:rPr>
          <w:rFonts w:ascii="Arial" w:hAnsi="Arial" w:cs="Arial"/>
          <w:sz w:val="24"/>
          <w:szCs w:val="24"/>
        </w:rPr>
        <w:t>, ter acesso a cursos de ensino superior</w:t>
      </w:r>
      <w:r w:rsidR="007D6236">
        <w:rPr>
          <w:rFonts w:ascii="Arial" w:hAnsi="Arial" w:cs="Arial"/>
          <w:sz w:val="24"/>
          <w:szCs w:val="24"/>
        </w:rPr>
        <w:t>.</w:t>
      </w:r>
      <w:ins w:id="21" w:author="mario" w:date="2015-04-06T00:11:00Z">
        <w:r w:rsidR="005A46D1">
          <w:rPr>
            <w:rFonts w:ascii="Arial" w:hAnsi="Arial" w:cs="Arial"/>
            <w:sz w:val="24"/>
            <w:szCs w:val="24"/>
          </w:rPr>
          <w:t xml:space="preserve"> Frase muito legal</w:t>
        </w:r>
        <w:proofErr w:type="gramStart"/>
        <w:r w:rsidR="005A46D1">
          <w:rPr>
            <w:rFonts w:ascii="Arial" w:hAnsi="Arial" w:cs="Arial"/>
            <w:sz w:val="24"/>
            <w:szCs w:val="24"/>
          </w:rPr>
          <w:t xml:space="preserve"> mas</w:t>
        </w:r>
        <w:proofErr w:type="gramEnd"/>
        <w:r w:rsidR="005A46D1">
          <w:rPr>
            <w:rFonts w:ascii="Arial" w:hAnsi="Arial" w:cs="Arial"/>
            <w:sz w:val="24"/>
            <w:szCs w:val="24"/>
          </w:rPr>
          <w:t xml:space="preserve"> tem que embasar com citação de algum leitor que também pensa assim...</w:t>
        </w:r>
      </w:ins>
    </w:p>
    <w:p w:rsidR="00E47115" w:rsidRDefault="00E47115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</w:t>
      </w:r>
      <w:r w:rsidR="007D6236">
        <w:rPr>
          <w:rFonts w:ascii="Arial" w:hAnsi="Arial" w:cs="Arial"/>
          <w:sz w:val="24"/>
          <w:szCs w:val="24"/>
        </w:rPr>
        <w:t>ém, para conseguir o tão desejado diploma, estas instituições aderem a alguns instrumentos de avaliaç</w:t>
      </w:r>
      <w:r w:rsidR="007514B5">
        <w:rPr>
          <w:rFonts w:ascii="Arial" w:hAnsi="Arial" w:cs="Arial"/>
          <w:sz w:val="24"/>
          <w:szCs w:val="24"/>
        </w:rPr>
        <w:t>ão final, para comprovar que o aluno que está para se formar, está apto para exercer seu papel, colocando em prática o que foi aprendido no decorrer do curso.</w:t>
      </w:r>
    </w:p>
    <w:p w:rsidR="00DA5ABC" w:rsidRDefault="00A81D23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instrumentos são de suma importância e relevância para as instituições de ensino superior</w:t>
      </w:r>
      <w:r w:rsidR="0056487B">
        <w:rPr>
          <w:rFonts w:ascii="Arial" w:hAnsi="Arial" w:cs="Arial"/>
          <w:sz w:val="24"/>
          <w:szCs w:val="24"/>
        </w:rPr>
        <w:t xml:space="preserve">, pois destes trabalhos acadêmicos </w:t>
      </w:r>
      <w:r w:rsidR="005E1C27">
        <w:rPr>
          <w:rFonts w:ascii="Arial" w:hAnsi="Arial" w:cs="Arial"/>
          <w:sz w:val="24"/>
          <w:szCs w:val="24"/>
        </w:rPr>
        <w:t>saem ideias para grandes projetos que podem vir a suprir alguma carência em determinada área</w:t>
      </w:r>
      <w:r w:rsidR="002A66BD">
        <w:rPr>
          <w:rFonts w:ascii="Arial" w:hAnsi="Arial" w:cs="Arial"/>
          <w:sz w:val="24"/>
          <w:szCs w:val="24"/>
        </w:rPr>
        <w:t xml:space="preserve"> ou até mesmo servindo de base para futuras soluções</w:t>
      </w:r>
      <w:r w:rsidR="005E1C27">
        <w:rPr>
          <w:rFonts w:ascii="Arial" w:hAnsi="Arial" w:cs="Arial"/>
          <w:sz w:val="24"/>
          <w:szCs w:val="24"/>
        </w:rPr>
        <w:t xml:space="preserve">, o que eleva o prestígio da instituição </w:t>
      </w:r>
      <w:r w:rsidR="002A66BD">
        <w:rPr>
          <w:rFonts w:ascii="Arial" w:hAnsi="Arial" w:cs="Arial"/>
          <w:sz w:val="24"/>
          <w:szCs w:val="24"/>
        </w:rPr>
        <w:t>patrocinadora e beneficia</w:t>
      </w:r>
      <w:del w:id="22" w:author="mario" w:date="2015-04-06T00:12:00Z">
        <w:r w:rsidR="002A66BD" w:rsidDel="005A46D1">
          <w:rPr>
            <w:rFonts w:ascii="Arial" w:hAnsi="Arial" w:cs="Arial"/>
            <w:sz w:val="24"/>
            <w:szCs w:val="24"/>
          </w:rPr>
          <w:delText>ndo</w:delText>
        </w:r>
      </w:del>
      <w:r w:rsidR="002A66BD">
        <w:rPr>
          <w:rFonts w:ascii="Arial" w:hAnsi="Arial" w:cs="Arial"/>
          <w:sz w:val="24"/>
          <w:szCs w:val="24"/>
        </w:rPr>
        <w:t xml:space="preserve"> a sociedade.</w:t>
      </w:r>
    </w:p>
    <w:p w:rsidR="00CE7FD7" w:rsidRDefault="00CE7FD7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estes trabalhos nem sempre são disponibilizados de forma eficaz, o que prejudica as pessoas que tenham interesse em determinados assunto</w:t>
      </w:r>
      <w:r w:rsidR="001347C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fazendo com que ótimos trabalh</w:t>
      </w:r>
      <w:r w:rsidR="00327544">
        <w:rPr>
          <w:rFonts w:ascii="Arial" w:hAnsi="Arial" w:cs="Arial"/>
          <w:sz w:val="24"/>
          <w:szCs w:val="24"/>
        </w:rPr>
        <w:t>os</w:t>
      </w:r>
      <w:r w:rsidR="00D6331B">
        <w:rPr>
          <w:rFonts w:ascii="Arial" w:hAnsi="Arial" w:cs="Arial"/>
          <w:sz w:val="24"/>
          <w:szCs w:val="24"/>
        </w:rPr>
        <w:t>, que poderiam gerar ótimos frutos,</w:t>
      </w:r>
      <w:r w:rsidR="00327544">
        <w:rPr>
          <w:rFonts w:ascii="Arial" w:hAnsi="Arial" w:cs="Arial"/>
          <w:sz w:val="24"/>
          <w:szCs w:val="24"/>
        </w:rPr>
        <w:t xml:space="preserve"> caiam em esquecimento</w:t>
      </w:r>
      <w:r>
        <w:rPr>
          <w:rFonts w:ascii="Arial" w:hAnsi="Arial" w:cs="Arial"/>
          <w:sz w:val="24"/>
          <w:szCs w:val="24"/>
        </w:rPr>
        <w:t>.</w:t>
      </w:r>
    </w:p>
    <w:p w:rsidR="005E1C27" w:rsidRDefault="006A3B37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instituições disponibilizam este material apenas na forma impressa, ou em algum sistema computacional interno, outras nem possuem controle sobre estes documentos, o que afeta o acesso a estas informações. </w:t>
      </w:r>
      <w:r w:rsidR="00DB33C1">
        <w:rPr>
          <w:rFonts w:ascii="Arial" w:hAnsi="Arial" w:cs="Arial"/>
          <w:sz w:val="24"/>
          <w:szCs w:val="24"/>
        </w:rPr>
        <w:t xml:space="preserve">Um dos meios mais utilizados para o compartilhamento de informações </w:t>
      </w:r>
      <w:r>
        <w:rPr>
          <w:rFonts w:ascii="Arial" w:hAnsi="Arial" w:cs="Arial"/>
          <w:sz w:val="24"/>
          <w:szCs w:val="24"/>
        </w:rPr>
        <w:t>na atualidade é a internet, que conecta v</w:t>
      </w:r>
      <w:r w:rsidR="00E91078">
        <w:rPr>
          <w:rFonts w:ascii="Arial" w:hAnsi="Arial" w:cs="Arial"/>
          <w:sz w:val="24"/>
          <w:szCs w:val="24"/>
        </w:rPr>
        <w:t xml:space="preserve">ários dispositivos em rede, sendo assim, a maneira mais viável de distribuir este conteúdo seria através </w:t>
      </w:r>
      <w:r w:rsidR="00303AEA">
        <w:rPr>
          <w:rFonts w:ascii="Arial" w:hAnsi="Arial" w:cs="Arial"/>
          <w:sz w:val="24"/>
          <w:szCs w:val="24"/>
        </w:rPr>
        <w:t>da rede mundial de computadores, por atingir um público mais amplo e diversificado.</w:t>
      </w:r>
    </w:p>
    <w:p w:rsidR="001E6CC0" w:rsidRDefault="005C5478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internet é um ótimo canal de transmissão, porém</w:t>
      </w:r>
      <w:r w:rsidR="00A565F9">
        <w:rPr>
          <w:rFonts w:ascii="Arial" w:hAnsi="Arial" w:cs="Arial"/>
          <w:sz w:val="24"/>
          <w:szCs w:val="24"/>
        </w:rPr>
        <w:t xml:space="preserve"> enfrenta um grande problema, </w:t>
      </w:r>
      <w:r w:rsidR="000D42DF">
        <w:rPr>
          <w:rFonts w:ascii="Arial" w:hAnsi="Arial" w:cs="Arial"/>
          <w:sz w:val="24"/>
          <w:szCs w:val="24"/>
        </w:rPr>
        <w:t xml:space="preserve">o material que circula na rede nem sempre é condizente com a verdade ou está disposto de uma forma organizada, </w:t>
      </w:r>
      <w:r w:rsidR="00A565F9">
        <w:rPr>
          <w:rFonts w:ascii="Arial" w:hAnsi="Arial" w:cs="Arial"/>
          <w:sz w:val="24"/>
          <w:szCs w:val="24"/>
        </w:rPr>
        <w:t xml:space="preserve">o que </w:t>
      </w:r>
      <w:r w:rsidR="000D42DF">
        <w:rPr>
          <w:rFonts w:ascii="Arial" w:hAnsi="Arial" w:cs="Arial"/>
          <w:sz w:val="24"/>
          <w:szCs w:val="24"/>
        </w:rPr>
        <w:t xml:space="preserve">compromete a integridade das informações </w:t>
      </w:r>
      <w:r w:rsidR="00A565F9">
        <w:rPr>
          <w:rFonts w:ascii="Arial" w:hAnsi="Arial" w:cs="Arial"/>
          <w:sz w:val="24"/>
          <w:szCs w:val="24"/>
        </w:rPr>
        <w:t xml:space="preserve">ou </w:t>
      </w:r>
      <w:r w:rsidR="001E6CC0">
        <w:rPr>
          <w:rFonts w:ascii="Arial" w:hAnsi="Arial" w:cs="Arial"/>
          <w:sz w:val="24"/>
          <w:szCs w:val="24"/>
        </w:rPr>
        <w:t>sua compreensão</w:t>
      </w:r>
      <w:r w:rsidR="000D42DF">
        <w:rPr>
          <w:rFonts w:ascii="Arial" w:hAnsi="Arial" w:cs="Arial"/>
          <w:sz w:val="24"/>
          <w:szCs w:val="24"/>
        </w:rPr>
        <w:t>.</w:t>
      </w:r>
      <w:ins w:id="23" w:author="mario" w:date="2015-04-06T00:13:00Z">
        <w:r w:rsidR="005A46D1">
          <w:rPr>
            <w:rFonts w:ascii="Arial" w:hAnsi="Arial" w:cs="Arial"/>
            <w:sz w:val="24"/>
            <w:szCs w:val="24"/>
          </w:rPr>
          <w:t xml:space="preserve"> Outro ponto legal para achar uma citação de livro...</w:t>
        </w:r>
      </w:ins>
    </w:p>
    <w:p w:rsidR="00626A7F" w:rsidRDefault="003265B0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meio acadêmico tem sofrido com esta situação, na qual muitos dos sites de busca de conteúdos são desconsiderados como </w:t>
      </w:r>
      <w:r w:rsidR="00C16366">
        <w:rPr>
          <w:rFonts w:ascii="Arial" w:hAnsi="Arial" w:cs="Arial"/>
          <w:sz w:val="24"/>
          <w:szCs w:val="24"/>
        </w:rPr>
        <w:t>fontes bibliográficas válidas</w:t>
      </w:r>
      <w:r>
        <w:rPr>
          <w:rFonts w:ascii="Arial" w:hAnsi="Arial" w:cs="Arial"/>
          <w:sz w:val="24"/>
          <w:szCs w:val="24"/>
        </w:rPr>
        <w:t xml:space="preserve"> para elaboração de trabalhos, </w:t>
      </w:r>
      <w:r w:rsidR="00C61F90">
        <w:rPr>
          <w:rFonts w:ascii="Arial" w:hAnsi="Arial" w:cs="Arial"/>
          <w:sz w:val="24"/>
          <w:szCs w:val="24"/>
        </w:rPr>
        <w:t xml:space="preserve">devido </w:t>
      </w:r>
      <w:r w:rsidR="002B5B8B">
        <w:rPr>
          <w:rFonts w:ascii="Arial" w:hAnsi="Arial" w:cs="Arial"/>
          <w:sz w:val="24"/>
          <w:szCs w:val="24"/>
        </w:rPr>
        <w:t>à</w:t>
      </w:r>
      <w:r w:rsidR="00C61F90">
        <w:rPr>
          <w:rFonts w:ascii="Arial" w:hAnsi="Arial" w:cs="Arial"/>
          <w:sz w:val="24"/>
          <w:szCs w:val="24"/>
        </w:rPr>
        <w:t xml:space="preserve"> falta de credibilidade das informações ali contidas</w:t>
      </w:r>
      <w:r w:rsidR="00C16366">
        <w:rPr>
          <w:rFonts w:ascii="Arial" w:hAnsi="Arial" w:cs="Arial"/>
          <w:sz w:val="24"/>
          <w:szCs w:val="24"/>
        </w:rPr>
        <w:t>.</w:t>
      </w:r>
      <w:ins w:id="24" w:author="mario" w:date="2015-04-06T00:13:00Z">
        <w:r w:rsidR="005A46D1">
          <w:rPr>
            <w:rFonts w:ascii="Arial" w:hAnsi="Arial" w:cs="Arial"/>
            <w:sz w:val="24"/>
            <w:szCs w:val="24"/>
          </w:rPr>
          <w:t xml:space="preserve"> Que tal um exemplo...</w:t>
        </w:r>
      </w:ins>
    </w:p>
    <w:p w:rsidR="00640025" w:rsidRDefault="00640025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 w:rsidRPr="00640025">
        <w:rPr>
          <w:rFonts w:ascii="Arial" w:hAnsi="Arial" w:cs="Arial"/>
          <w:sz w:val="24"/>
          <w:szCs w:val="24"/>
        </w:rPr>
        <w:t xml:space="preserve">Uma forma de controle sobre </w:t>
      </w:r>
      <w:r w:rsidR="002B5B8B">
        <w:rPr>
          <w:rFonts w:ascii="Arial" w:hAnsi="Arial" w:cs="Arial"/>
          <w:sz w:val="24"/>
          <w:szCs w:val="24"/>
        </w:rPr>
        <w:t>est</w:t>
      </w:r>
      <w:r w:rsidRPr="00640025">
        <w:rPr>
          <w:rFonts w:ascii="Arial" w:hAnsi="Arial" w:cs="Arial"/>
          <w:sz w:val="24"/>
          <w:szCs w:val="24"/>
        </w:rPr>
        <w:t>as informações</w:t>
      </w:r>
      <w:r w:rsidR="002B5B8B">
        <w:rPr>
          <w:rFonts w:ascii="Arial" w:hAnsi="Arial" w:cs="Arial"/>
          <w:sz w:val="24"/>
          <w:szCs w:val="24"/>
        </w:rPr>
        <w:t>,</w:t>
      </w:r>
      <w:r w:rsidRPr="00640025">
        <w:rPr>
          <w:rFonts w:ascii="Arial" w:hAnsi="Arial" w:cs="Arial"/>
          <w:sz w:val="24"/>
          <w:szCs w:val="24"/>
        </w:rPr>
        <w:t xml:space="preserve"> que seja confiável e acessível a todos</w:t>
      </w:r>
      <w:r w:rsidR="002B5B8B">
        <w:rPr>
          <w:rFonts w:ascii="Arial" w:hAnsi="Arial" w:cs="Arial"/>
          <w:sz w:val="24"/>
          <w:szCs w:val="24"/>
        </w:rPr>
        <w:t>,</w:t>
      </w:r>
      <w:r w:rsidRPr="00640025">
        <w:rPr>
          <w:rFonts w:ascii="Arial" w:hAnsi="Arial" w:cs="Arial"/>
          <w:sz w:val="24"/>
          <w:szCs w:val="24"/>
        </w:rPr>
        <w:t xml:space="preserve"> faz</w:t>
      </w:r>
      <w:r w:rsidR="002B5B8B">
        <w:rPr>
          <w:rFonts w:ascii="Arial" w:hAnsi="Arial" w:cs="Arial"/>
          <w:sz w:val="24"/>
          <w:szCs w:val="24"/>
        </w:rPr>
        <w:t>-se</w:t>
      </w:r>
      <w:r w:rsidRPr="00640025">
        <w:rPr>
          <w:rFonts w:ascii="Arial" w:hAnsi="Arial" w:cs="Arial"/>
          <w:sz w:val="24"/>
          <w:szCs w:val="24"/>
        </w:rPr>
        <w:t xml:space="preserve"> necessária, e isto não remete apenas a mais uma base de informações compartilhadas</w:t>
      </w:r>
      <w:r w:rsidR="00303E4A">
        <w:rPr>
          <w:rFonts w:ascii="Arial" w:hAnsi="Arial" w:cs="Arial"/>
          <w:sz w:val="24"/>
          <w:szCs w:val="24"/>
        </w:rPr>
        <w:t xml:space="preserve"> ou um repositório de trabalhos de graduação</w:t>
      </w:r>
      <w:r w:rsidRPr="00640025">
        <w:rPr>
          <w:rFonts w:ascii="Arial" w:hAnsi="Arial" w:cs="Arial"/>
          <w:sz w:val="24"/>
          <w:szCs w:val="24"/>
        </w:rPr>
        <w:t>, mas sim</w:t>
      </w:r>
      <w:r w:rsidR="00303E4A">
        <w:rPr>
          <w:rFonts w:ascii="Arial" w:hAnsi="Arial" w:cs="Arial"/>
          <w:sz w:val="24"/>
          <w:szCs w:val="24"/>
        </w:rPr>
        <w:t xml:space="preserve"> garantir que este material seja disponibilizado exclusivamente por corpo docente qualificado (professores, mestres, doutores, entre outros) e que o </w:t>
      </w:r>
      <w:r w:rsidRPr="00640025">
        <w:rPr>
          <w:rFonts w:ascii="Arial" w:hAnsi="Arial" w:cs="Arial"/>
          <w:sz w:val="24"/>
          <w:szCs w:val="24"/>
        </w:rPr>
        <w:t xml:space="preserve">conteúdo seja íntegro e que condiga com a verdade, consolidando assim uma fonte segura na qual as informações sobre os mais diversos temas sejam distribuídas adequadamente e de </w:t>
      </w:r>
      <w:r w:rsidR="002B5B8B">
        <w:rPr>
          <w:rFonts w:ascii="Arial" w:hAnsi="Arial" w:cs="Arial"/>
          <w:sz w:val="24"/>
          <w:szCs w:val="24"/>
        </w:rPr>
        <w:t>forma igualitária.</w:t>
      </w:r>
    </w:p>
    <w:p w:rsidR="00626A7F" w:rsidRDefault="00626A7F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626A7F" w:rsidRDefault="00626A7F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425DF4" w:rsidRDefault="00425DF4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9526C" w:rsidRDefault="0059526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626A7F" w:rsidRDefault="00626A7F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640025" w:rsidRPr="00640025" w:rsidRDefault="00640025" w:rsidP="00B36249">
      <w:pPr>
        <w:pStyle w:val="Ttulo1"/>
        <w:numPr>
          <w:ilvl w:val="1"/>
          <w:numId w:val="13"/>
        </w:numPr>
        <w:tabs>
          <w:tab w:val="left" w:pos="708"/>
        </w:tabs>
        <w:spacing w:before="0" w:after="0" w:line="360" w:lineRule="auto"/>
        <w:rPr>
          <w:rFonts w:ascii="Arial" w:hAnsi="Arial" w:cs="Arial"/>
          <w:szCs w:val="24"/>
        </w:rPr>
      </w:pPr>
      <w:r w:rsidRPr="00640025">
        <w:rPr>
          <w:rFonts w:ascii="Arial" w:hAnsi="Arial" w:cs="Arial"/>
          <w:szCs w:val="24"/>
        </w:rPr>
        <w:t>T</w:t>
      </w:r>
      <w:r w:rsidR="003F4A92">
        <w:rPr>
          <w:rFonts w:ascii="Arial" w:hAnsi="Arial" w:cs="Arial"/>
          <w:szCs w:val="24"/>
          <w:lang w:val="pt-BR"/>
        </w:rPr>
        <w:t>ema de Pesquisa</w:t>
      </w:r>
    </w:p>
    <w:p w:rsidR="008F213A" w:rsidRDefault="00E5740D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 w:rsidRPr="00E5740D">
        <w:rPr>
          <w:rFonts w:ascii="Arial" w:hAnsi="Arial" w:cs="Arial"/>
          <w:sz w:val="24"/>
          <w:szCs w:val="24"/>
        </w:rPr>
        <w:t xml:space="preserve">Este projeto de pesquisa tem como tema uma abordagem sobre o problema da pouca divulgação e disponibilização de trabalhos de graduação desenvolvidos por alunos de instituições de ensino superior no Brasil ao público em </w:t>
      </w:r>
      <w:r w:rsidR="008F213A">
        <w:rPr>
          <w:rFonts w:ascii="Arial" w:hAnsi="Arial" w:cs="Arial"/>
          <w:sz w:val="24"/>
          <w:szCs w:val="24"/>
        </w:rPr>
        <w:t>geral, externo às instituições.</w:t>
      </w:r>
    </w:p>
    <w:p w:rsidR="0074025C" w:rsidRDefault="00E5740D" w:rsidP="00425DF4">
      <w:pPr>
        <w:spacing w:after="0" w:line="360" w:lineRule="auto"/>
        <w:ind w:left="357" w:firstLine="357"/>
        <w:jc w:val="both"/>
        <w:rPr>
          <w:rFonts w:ascii="Arial" w:hAnsi="Arial" w:cs="Arial"/>
          <w:sz w:val="24"/>
          <w:szCs w:val="24"/>
        </w:rPr>
      </w:pPr>
      <w:r w:rsidRPr="00E5740D">
        <w:rPr>
          <w:rFonts w:ascii="Arial" w:hAnsi="Arial" w:cs="Arial"/>
          <w:sz w:val="24"/>
          <w:szCs w:val="24"/>
        </w:rPr>
        <w:t xml:space="preserve">Aborda também a situação de alunos não </w:t>
      </w:r>
      <w:r w:rsidR="009D6EAD">
        <w:rPr>
          <w:rFonts w:ascii="Arial" w:hAnsi="Arial" w:cs="Arial"/>
          <w:sz w:val="24"/>
          <w:szCs w:val="24"/>
        </w:rPr>
        <w:t>obter o devido reconhecimento de</w:t>
      </w:r>
      <w:r w:rsidRPr="00E5740D">
        <w:rPr>
          <w:rFonts w:ascii="Arial" w:hAnsi="Arial" w:cs="Arial"/>
          <w:sz w:val="24"/>
          <w:szCs w:val="24"/>
        </w:rPr>
        <w:t xml:space="preserve"> seus trabalhos</w:t>
      </w:r>
      <w:r w:rsidR="009D6EAD">
        <w:rPr>
          <w:rFonts w:ascii="Arial" w:hAnsi="Arial" w:cs="Arial"/>
          <w:sz w:val="24"/>
          <w:szCs w:val="24"/>
        </w:rPr>
        <w:t xml:space="preserve">, </w:t>
      </w:r>
      <w:r w:rsidRPr="00E5740D">
        <w:rPr>
          <w:rFonts w:ascii="Arial" w:hAnsi="Arial" w:cs="Arial"/>
          <w:sz w:val="24"/>
          <w:szCs w:val="24"/>
        </w:rPr>
        <w:t>envolve</w:t>
      </w:r>
      <w:r w:rsidR="009D6EAD">
        <w:rPr>
          <w:rFonts w:ascii="Arial" w:hAnsi="Arial" w:cs="Arial"/>
          <w:sz w:val="24"/>
          <w:szCs w:val="24"/>
        </w:rPr>
        <w:t>ndo</w:t>
      </w:r>
      <w:r w:rsidRPr="00E5740D">
        <w:rPr>
          <w:rFonts w:ascii="Arial" w:hAnsi="Arial" w:cs="Arial"/>
          <w:sz w:val="24"/>
          <w:szCs w:val="24"/>
        </w:rPr>
        <w:t xml:space="preserve"> também uma apresentação e discussão de uma solução plausível para contornar estes problemas.</w:t>
      </w:r>
    </w:p>
    <w:p w:rsidR="00E5740D" w:rsidRDefault="00E5740D" w:rsidP="00EB3E41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Pr="00EB3E41" w:rsidRDefault="00911FD3" w:rsidP="00EB3E41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ins w:id="25" w:author="mario" w:date="2015-04-06T00:14:00Z">
        <w:r>
          <w:rPr>
            <w:rFonts w:ascii="Arial" w:hAnsi="Arial" w:cs="Arial"/>
            <w:sz w:val="24"/>
            <w:szCs w:val="24"/>
          </w:rPr>
          <w:t>Alinhamento errado...</w:t>
        </w:r>
      </w:ins>
    </w:p>
    <w:p w:rsidR="00640025" w:rsidRPr="00640025" w:rsidRDefault="00640025" w:rsidP="00425DF4">
      <w:pPr>
        <w:pStyle w:val="Ttulo1"/>
        <w:numPr>
          <w:ilvl w:val="2"/>
          <w:numId w:val="13"/>
        </w:numPr>
        <w:tabs>
          <w:tab w:val="left" w:pos="708"/>
        </w:tabs>
        <w:spacing w:before="0" w:after="0" w:line="360" w:lineRule="auto"/>
        <w:ind w:left="1843"/>
        <w:rPr>
          <w:rFonts w:ascii="Arial" w:hAnsi="Arial" w:cs="Arial"/>
          <w:szCs w:val="24"/>
        </w:rPr>
      </w:pPr>
      <w:r w:rsidRPr="00640025">
        <w:rPr>
          <w:rFonts w:ascii="Arial" w:hAnsi="Arial" w:cs="Arial"/>
          <w:szCs w:val="24"/>
        </w:rPr>
        <w:t>Delimitação do tema de pesquisa</w:t>
      </w:r>
    </w:p>
    <w:p w:rsidR="008F213A" w:rsidRDefault="00E5740D" w:rsidP="00425DF4">
      <w:pPr>
        <w:spacing w:after="0" w:line="360" w:lineRule="auto"/>
        <w:ind w:left="1123" w:firstLine="357"/>
        <w:jc w:val="both"/>
        <w:rPr>
          <w:rFonts w:ascii="Arial" w:hAnsi="Arial" w:cs="Arial"/>
          <w:sz w:val="24"/>
          <w:szCs w:val="24"/>
        </w:rPr>
      </w:pPr>
      <w:r w:rsidRPr="00E5740D">
        <w:rPr>
          <w:rFonts w:ascii="Arial" w:hAnsi="Arial" w:cs="Arial"/>
          <w:sz w:val="24"/>
          <w:szCs w:val="24"/>
        </w:rPr>
        <w:t>Focamos neste projeto citar a situação atual das maneiras as quais grande parte das instituições de ensino superior no Brasil trata e divulga os trabalhos de graduação de seus alunos formandos, bem como os impactos que são gerados por tais ações nas própri</w:t>
      </w:r>
      <w:r w:rsidR="008F213A">
        <w:rPr>
          <w:rFonts w:ascii="Arial" w:hAnsi="Arial" w:cs="Arial"/>
          <w:sz w:val="24"/>
          <w:szCs w:val="24"/>
        </w:rPr>
        <w:t>as instituições e na sociedade.</w:t>
      </w:r>
    </w:p>
    <w:p w:rsidR="00640025" w:rsidRPr="00640025" w:rsidRDefault="00E5740D" w:rsidP="00425DF4">
      <w:pPr>
        <w:spacing w:after="0" w:line="360" w:lineRule="auto"/>
        <w:ind w:left="1123" w:firstLine="357"/>
        <w:jc w:val="both"/>
        <w:rPr>
          <w:rFonts w:ascii="Arial" w:hAnsi="Arial" w:cs="Arial"/>
          <w:sz w:val="24"/>
          <w:szCs w:val="24"/>
        </w:rPr>
      </w:pPr>
      <w:r w:rsidRPr="00E5740D">
        <w:rPr>
          <w:rFonts w:ascii="Arial" w:hAnsi="Arial" w:cs="Arial"/>
          <w:sz w:val="24"/>
          <w:szCs w:val="24"/>
        </w:rPr>
        <w:t xml:space="preserve">Apresentamos ainda uma proposta de divulgação destes trabalhos através da Internet, de modo que seus conteúdos sejam disponibilizados </w:t>
      </w:r>
      <w:r w:rsidR="009A7AE5" w:rsidRPr="00E5740D">
        <w:rPr>
          <w:rFonts w:ascii="Arial" w:hAnsi="Arial" w:cs="Arial"/>
          <w:sz w:val="24"/>
          <w:szCs w:val="24"/>
        </w:rPr>
        <w:t>a</w:t>
      </w:r>
      <w:r w:rsidRPr="00E5740D">
        <w:rPr>
          <w:rFonts w:ascii="Arial" w:hAnsi="Arial" w:cs="Arial"/>
          <w:sz w:val="24"/>
          <w:szCs w:val="24"/>
        </w:rPr>
        <w:t xml:space="preserve"> uma ampla parte da população.</w:t>
      </w:r>
    </w:p>
    <w:p w:rsidR="00640025" w:rsidRDefault="00640025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Pr="00640025" w:rsidRDefault="00BF031C" w:rsidP="0064002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E643CD" w:rsidRPr="00E643CD" w:rsidRDefault="00640025" w:rsidP="00B36249">
      <w:pPr>
        <w:pStyle w:val="Ttulo1"/>
        <w:numPr>
          <w:ilvl w:val="1"/>
          <w:numId w:val="13"/>
        </w:numPr>
        <w:tabs>
          <w:tab w:val="left" w:pos="708"/>
        </w:tabs>
        <w:spacing w:before="0" w:after="0" w:line="360" w:lineRule="auto"/>
        <w:rPr>
          <w:rFonts w:ascii="Arial" w:hAnsi="Arial" w:cs="Arial"/>
          <w:szCs w:val="24"/>
        </w:rPr>
      </w:pPr>
      <w:r w:rsidRPr="00640025">
        <w:rPr>
          <w:rFonts w:ascii="Arial" w:hAnsi="Arial" w:cs="Arial"/>
          <w:szCs w:val="24"/>
        </w:rPr>
        <w:t>P</w:t>
      </w:r>
      <w:r w:rsidR="003F4A92">
        <w:rPr>
          <w:rFonts w:ascii="Arial" w:hAnsi="Arial" w:cs="Arial"/>
          <w:szCs w:val="24"/>
          <w:lang w:val="pt-BR"/>
        </w:rPr>
        <w:t>roblema de Pesquisa</w:t>
      </w:r>
    </w:p>
    <w:p w:rsidR="008F213A" w:rsidRPr="008F213A" w:rsidRDefault="00E5740D" w:rsidP="00425DF4">
      <w:pPr>
        <w:pStyle w:val="SemEspaamento"/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8F213A">
        <w:rPr>
          <w:rFonts w:ascii="Arial" w:hAnsi="Arial" w:cs="Arial"/>
          <w:sz w:val="24"/>
          <w:szCs w:val="24"/>
        </w:rPr>
        <w:t xml:space="preserve">Consideramos fundamental que a investigação se </w:t>
      </w:r>
      <w:r w:rsidR="008F213A">
        <w:rPr>
          <w:rFonts w:ascii="Arial" w:hAnsi="Arial" w:cs="Arial"/>
          <w:sz w:val="24"/>
          <w:szCs w:val="24"/>
        </w:rPr>
        <w:t xml:space="preserve">paute em uma questão central: </w:t>
      </w:r>
      <w:r w:rsidR="008F213A" w:rsidRPr="008F213A">
        <w:rPr>
          <w:rFonts w:ascii="Arial" w:hAnsi="Arial" w:cs="Arial"/>
          <w:sz w:val="24"/>
          <w:szCs w:val="24"/>
        </w:rPr>
        <w:t>C</w:t>
      </w:r>
      <w:r w:rsidRPr="008F213A">
        <w:rPr>
          <w:rFonts w:ascii="Arial" w:hAnsi="Arial" w:cs="Arial"/>
          <w:sz w:val="24"/>
          <w:szCs w:val="24"/>
        </w:rPr>
        <w:t>omo disponibilizar de forma mais abrangente os trabalhos de graduação em benefício aos seus autores, à instituição</w:t>
      </w:r>
      <w:r w:rsidR="008F213A">
        <w:rPr>
          <w:rFonts w:ascii="Arial" w:hAnsi="Arial" w:cs="Arial"/>
          <w:sz w:val="24"/>
          <w:szCs w:val="24"/>
        </w:rPr>
        <w:t xml:space="preserve"> e à sociedade como um todo?</w:t>
      </w:r>
    </w:p>
    <w:p w:rsidR="00E5740D" w:rsidRDefault="00E5740D" w:rsidP="00425DF4">
      <w:pPr>
        <w:pStyle w:val="SemEspaamento"/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8F213A">
        <w:rPr>
          <w:rFonts w:ascii="Arial" w:hAnsi="Arial" w:cs="Arial"/>
          <w:sz w:val="24"/>
          <w:szCs w:val="24"/>
        </w:rPr>
        <w:t>Em torno dessa questão central giram outras questões que também norteiam o presente estudo:</w:t>
      </w:r>
    </w:p>
    <w:p w:rsidR="00615591" w:rsidRPr="000643B6" w:rsidRDefault="00615591" w:rsidP="00425DF4">
      <w:pPr>
        <w:pStyle w:val="SemEspaamento"/>
        <w:spacing w:line="360" w:lineRule="auto"/>
        <w:ind w:left="360" w:firstLine="709"/>
        <w:jc w:val="both"/>
      </w:pPr>
    </w:p>
    <w:p w:rsidR="00615591" w:rsidRPr="00615591" w:rsidRDefault="00615591" w:rsidP="00425DF4">
      <w:pPr>
        <w:pStyle w:val="SemEspaamento"/>
        <w:numPr>
          <w:ilvl w:val="0"/>
          <w:numId w:val="8"/>
        </w:numPr>
        <w:spacing w:line="360" w:lineRule="auto"/>
        <w:ind w:left="1789"/>
        <w:jc w:val="both"/>
        <w:rPr>
          <w:rFonts w:ascii="Arial" w:hAnsi="Arial" w:cs="Arial"/>
          <w:sz w:val="24"/>
          <w:szCs w:val="24"/>
        </w:rPr>
      </w:pPr>
      <w:r w:rsidRPr="00615591">
        <w:rPr>
          <w:rFonts w:ascii="Arial" w:hAnsi="Arial" w:cs="Arial"/>
          <w:sz w:val="24"/>
          <w:szCs w:val="24"/>
        </w:rPr>
        <w:t>Como realizar a indexação de trabalhos de graduação?</w:t>
      </w:r>
    </w:p>
    <w:p w:rsidR="00615591" w:rsidRPr="00615591" w:rsidRDefault="00615591" w:rsidP="00425DF4">
      <w:pPr>
        <w:pStyle w:val="SemEspaamento"/>
        <w:numPr>
          <w:ilvl w:val="0"/>
          <w:numId w:val="8"/>
        </w:numPr>
        <w:spacing w:line="360" w:lineRule="auto"/>
        <w:ind w:left="1789"/>
        <w:jc w:val="both"/>
        <w:rPr>
          <w:rFonts w:ascii="Arial" w:hAnsi="Arial" w:cs="Arial"/>
          <w:sz w:val="24"/>
          <w:szCs w:val="24"/>
        </w:rPr>
      </w:pPr>
      <w:r w:rsidRPr="00615591">
        <w:rPr>
          <w:rFonts w:ascii="Arial" w:hAnsi="Arial" w:cs="Arial"/>
          <w:sz w:val="24"/>
          <w:szCs w:val="24"/>
        </w:rPr>
        <w:t>Como armazenar estes trabalhos, garantindo a integridade e autenticidade das informações?</w:t>
      </w:r>
    </w:p>
    <w:p w:rsidR="00615591" w:rsidRPr="00615591" w:rsidRDefault="00615591" w:rsidP="00425DF4">
      <w:pPr>
        <w:pStyle w:val="SemEspaamento"/>
        <w:numPr>
          <w:ilvl w:val="0"/>
          <w:numId w:val="8"/>
        </w:numPr>
        <w:spacing w:line="360" w:lineRule="auto"/>
        <w:ind w:left="1789"/>
        <w:jc w:val="both"/>
        <w:rPr>
          <w:rFonts w:ascii="Arial" w:hAnsi="Arial" w:cs="Arial"/>
          <w:sz w:val="24"/>
          <w:szCs w:val="24"/>
        </w:rPr>
      </w:pPr>
      <w:r w:rsidRPr="00615591">
        <w:rPr>
          <w:rFonts w:ascii="Arial" w:hAnsi="Arial" w:cs="Arial"/>
          <w:sz w:val="24"/>
          <w:szCs w:val="24"/>
        </w:rPr>
        <w:t>Como disponibilizar estas publicações de cunho acadêmico para a sociedade?</w:t>
      </w:r>
    </w:p>
    <w:p w:rsidR="00615591" w:rsidRPr="00615591" w:rsidRDefault="00615591" w:rsidP="00425DF4">
      <w:pPr>
        <w:pStyle w:val="SemEspaamento"/>
        <w:numPr>
          <w:ilvl w:val="0"/>
          <w:numId w:val="8"/>
        </w:numPr>
        <w:spacing w:line="360" w:lineRule="auto"/>
        <w:ind w:left="1789"/>
        <w:jc w:val="both"/>
        <w:rPr>
          <w:rFonts w:ascii="Arial" w:hAnsi="Arial" w:cs="Arial"/>
          <w:sz w:val="24"/>
          <w:szCs w:val="24"/>
        </w:rPr>
      </w:pPr>
      <w:r w:rsidRPr="00615591">
        <w:rPr>
          <w:rFonts w:ascii="Arial" w:hAnsi="Arial" w:cs="Arial"/>
          <w:sz w:val="24"/>
          <w:szCs w:val="24"/>
        </w:rPr>
        <w:t>Como viabilizar um sistema com modo de pesquisa eficiente?</w:t>
      </w:r>
    </w:p>
    <w:p w:rsidR="00615591" w:rsidRDefault="00615591" w:rsidP="00425DF4">
      <w:pPr>
        <w:pStyle w:val="SemEspaamento"/>
        <w:numPr>
          <w:ilvl w:val="0"/>
          <w:numId w:val="8"/>
        </w:numPr>
        <w:spacing w:line="360" w:lineRule="auto"/>
        <w:ind w:left="1789"/>
        <w:jc w:val="both"/>
        <w:rPr>
          <w:rFonts w:ascii="Arial" w:hAnsi="Arial" w:cs="Arial"/>
          <w:sz w:val="24"/>
          <w:szCs w:val="24"/>
        </w:rPr>
      </w:pPr>
      <w:r w:rsidRPr="00615591">
        <w:rPr>
          <w:rFonts w:ascii="Arial" w:hAnsi="Arial" w:cs="Arial"/>
          <w:sz w:val="24"/>
          <w:szCs w:val="24"/>
        </w:rPr>
        <w:t>Como criar um canal de comunicação efetivo entre os autores de trabalhos de graduação já aprovados com os interessados no assunto?</w:t>
      </w:r>
    </w:p>
    <w:p w:rsidR="00615591" w:rsidRDefault="00615591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BF031C" w:rsidRPr="00615591" w:rsidRDefault="00BF031C" w:rsidP="00615591">
      <w:pPr>
        <w:pStyle w:val="SemEspaamento"/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640025" w:rsidRDefault="003F4A92" w:rsidP="00B36249">
      <w:pPr>
        <w:numPr>
          <w:ilvl w:val="1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640025" w:rsidRPr="00640025" w:rsidRDefault="00640025" w:rsidP="00425DF4">
      <w:pPr>
        <w:numPr>
          <w:ilvl w:val="2"/>
          <w:numId w:val="13"/>
        </w:numPr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640025">
        <w:rPr>
          <w:rFonts w:ascii="Arial" w:hAnsi="Arial" w:cs="Arial"/>
          <w:b/>
          <w:sz w:val="24"/>
          <w:szCs w:val="24"/>
        </w:rPr>
        <w:t>Objetivo geral</w:t>
      </w:r>
    </w:p>
    <w:p w:rsidR="000812F0" w:rsidRDefault="000812F0" w:rsidP="00425DF4">
      <w:pPr>
        <w:spacing w:after="0" w:line="360" w:lineRule="auto"/>
        <w:ind w:left="720" w:firstLine="357"/>
        <w:jc w:val="both"/>
        <w:rPr>
          <w:rFonts w:ascii="Arial" w:hAnsi="Arial" w:cs="Arial"/>
          <w:sz w:val="24"/>
          <w:szCs w:val="24"/>
        </w:rPr>
      </w:pPr>
    </w:p>
    <w:p w:rsidR="009A7AE5" w:rsidRDefault="000C2190" w:rsidP="00425DF4">
      <w:pPr>
        <w:spacing w:after="0" w:line="360" w:lineRule="auto"/>
        <w:ind w:left="108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Refletir e analisar sobre </w:t>
      </w:r>
      <w:r w:rsidR="0059526C">
        <w:rPr>
          <w:rFonts w:ascii="Arial" w:hAnsi="Arial" w:cs="Arial"/>
          <w:sz w:val="24"/>
          <w:szCs w:val="24"/>
        </w:rPr>
        <w:t>os instrumentos de avaliação</w:t>
      </w:r>
      <w:r w:rsidR="00C33027">
        <w:rPr>
          <w:rFonts w:ascii="Arial" w:hAnsi="Arial" w:cs="Arial"/>
          <w:sz w:val="24"/>
          <w:szCs w:val="24"/>
        </w:rPr>
        <w:t xml:space="preserve"> final de um curso de graduação utilizados pelas instituições de ensino s</w:t>
      </w:r>
      <w:r w:rsidR="003A4F80">
        <w:rPr>
          <w:rFonts w:ascii="Arial" w:hAnsi="Arial" w:cs="Arial"/>
          <w:sz w:val="24"/>
          <w:szCs w:val="24"/>
        </w:rPr>
        <w:t>uperior</w:t>
      </w:r>
      <w:r w:rsidR="009228E2">
        <w:rPr>
          <w:rFonts w:ascii="Arial" w:hAnsi="Arial" w:cs="Arial"/>
          <w:sz w:val="24"/>
          <w:szCs w:val="24"/>
        </w:rPr>
        <w:t xml:space="preserve">, como elas tratam este conteúdo e </w:t>
      </w:r>
      <w:r w:rsidR="009B0396">
        <w:rPr>
          <w:rFonts w:ascii="Arial" w:hAnsi="Arial" w:cs="Arial"/>
          <w:sz w:val="24"/>
          <w:szCs w:val="24"/>
        </w:rPr>
        <w:t>como disponibiliza</w:t>
      </w:r>
      <w:r w:rsidR="009228E2">
        <w:rPr>
          <w:rFonts w:ascii="Arial" w:hAnsi="Arial" w:cs="Arial"/>
          <w:sz w:val="24"/>
          <w:szCs w:val="24"/>
        </w:rPr>
        <w:t>-lo</w:t>
      </w:r>
      <w:r w:rsidR="009B0396">
        <w:rPr>
          <w:rFonts w:ascii="Arial" w:hAnsi="Arial" w:cs="Arial"/>
          <w:sz w:val="24"/>
          <w:szCs w:val="24"/>
        </w:rPr>
        <w:t xml:space="preserve"> de forma eficaz e abrangente</w:t>
      </w:r>
      <w:r w:rsidR="0059526C">
        <w:rPr>
          <w:rFonts w:ascii="Arial" w:hAnsi="Arial" w:cs="Arial"/>
          <w:sz w:val="24"/>
          <w:szCs w:val="24"/>
        </w:rPr>
        <w:t>.</w:t>
      </w:r>
    </w:p>
    <w:p w:rsidR="00640025" w:rsidRPr="000C2190" w:rsidRDefault="00640025" w:rsidP="00425DF4">
      <w:pPr>
        <w:spacing w:after="0" w:line="360" w:lineRule="auto"/>
        <w:ind w:left="720" w:firstLine="357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C2190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640025" w:rsidRPr="00E96F75" w:rsidRDefault="00640025" w:rsidP="00425DF4">
      <w:pPr>
        <w:numPr>
          <w:ilvl w:val="2"/>
          <w:numId w:val="13"/>
        </w:numPr>
        <w:spacing w:after="0" w:line="240" w:lineRule="auto"/>
        <w:ind w:left="1800"/>
        <w:jc w:val="both"/>
        <w:rPr>
          <w:rFonts w:ascii="Arial" w:hAnsi="Arial" w:cs="Arial"/>
          <w:b/>
          <w:sz w:val="24"/>
          <w:szCs w:val="24"/>
        </w:rPr>
      </w:pPr>
      <w:r w:rsidRPr="00E96F75">
        <w:rPr>
          <w:rFonts w:ascii="Arial" w:hAnsi="Arial" w:cs="Arial"/>
          <w:b/>
          <w:sz w:val="24"/>
          <w:szCs w:val="24"/>
        </w:rPr>
        <w:t>Objetivos específicos</w:t>
      </w:r>
    </w:p>
    <w:p w:rsidR="000C2190" w:rsidRPr="00640025" w:rsidRDefault="000C2190" w:rsidP="00425DF4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544D94" w:rsidRDefault="00544D94" w:rsidP="00425DF4">
      <w:pPr>
        <w:numPr>
          <w:ilvl w:val="0"/>
          <w:numId w:val="6"/>
        </w:num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4D94">
        <w:rPr>
          <w:rFonts w:ascii="Arial" w:hAnsi="Arial" w:cs="Arial"/>
          <w:sz w:val="24"/>
          <w:szCs w:val="24"/>
        </w:rPr>
        <w:t>Desenvolver um</w:t>
      </w:r>
      <w:r>
        <w:rPr>
          <w:rFonts w:ascii="Arial" w:hAnsi="Arial" w:cs="Arial"/>
          <w:sz w:val="24"/>
          <w:szCs w:val="24"/>
        </w:rPr>
        <w:t xml:space="preserve">a ferramenta de </w:t>
      </w:r>
      <w:r w:rsidRPr="00544D94">
        <w:rPr>
          <w:rFonts w:ascii="Arial" w:hAnsi="Arial" w:cs="Arial"/>
          <w:sz w:val="24"/>
          <w:szCs w:val="24"/>
        </w:rPr>
        <w:t>indexa</w:t>
      </w:r>
      <w:r>
        <w:rPr>
          <w:rFonts w:ascii="Arial" w:hAnsi="Arial" w:cs="Arial"/>
          <w:sz w:val="24"/>
          <w:szCs w:val="24"/>
        </w:rPr>
        <w:t>ção</w:t>
      </w:r>
      <w:r w:rsidRPr="00544D94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T</w:t>
      </w:r>
      <w:r w:rsidRPr="00544D94">
        <w:rPr>
          <w:rFonts w:ascii="Arial" w:hAnsi="Arial" w:cs="Arial"/>
          <w:sz w:val="24"/>
          <w:szCs w:val="24"/>
        </w:rPr>
        <w:t>rabalhos</w:t>
      </w:r>
      <w:r>
        <w:rPr>
          <w:rFonts w:ascii="Arial" w:hAnsi="Arial" w:cs="Arial"/>
          <w:sz w:val="24"/>
          <w:szCs w:val="24"/>
        </w:rPr>
        <w:t xml:space="preserve"> </w:t>
      </w:r>
      <w:r w:rsidRPr="00544D94">
        <w:rPr>
          <w:rFonts w:ascii="Arial" w:hAnsi="Arial" w:cs="Arial"/>
          <w:sz w:val="24"/>
          <w:szCs w:val="24"/>
        </w:rPr>
        <w:t xml:space="preserve">de </w:t>
      </w:r>
      <w:ins w:id="26" w:author="mario" w:date="2015-04-06T00:16:00Z">
        <w:r w:rsidR="00911FD3">
          <w:rPr>
            <w:rFonts w:ascii="Arial" w:hAnsi="Arial" w:cs="Arial"/>
            <w:sz w:val="24"/>
            <w:szCs w:val="24"/>
          </w:rPr>
          <w:t>Conclusão de Curso</w:t>
        </w:r>
      </w:ins>
      <w:del w:id="27" w:author="mario" w:date="2015-04-06T00:16:00Z">
        <w:r w:rsidDel="00911FD3">
          <w:rPr>
            <w:rFonts w:ascii="Arial" w:hAnsi="Arial" w:cs="Arial"/>
            <w:sz w:val="24"/>
            <w:szCs w:val="24"/>
          </w:rPr>
          <w:delText>N</w:delText>
        </w:r>
        <w:r w:rsidRPr="00544D94" w:rsidDel="00911FD3">
          <w:rPr>
            <w:rFonts w:ascii="Arial" w:hAnsi="Arial" w:cs="Arial"/>
            <w:sz w:val="24"/>
            <w:szCs w:val="24"/>
          </w:rPr>
          <w:delText>ível</w:delText>
        </w:r>
      </w:del>
      <w:r w:rsidRPr="00544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544D94">
        <w:rPr>
          <w:rFonts w:ascii="Arial" w:hAnsi="Arial" w:cs="Arial"/>
          <w:sz w:val="24"/>
          <w:szCs w:val="24"/>
        </w:rPr>
        <w:t>uperior, de acesso livre, que viabilize o armazenamento e consulta de</w:t>
      </w:r>
      <w:r>
        <w:rPr>
          <w:rFonts w:ascii="Arial" w:hAnsi="Arial" w:cs="Arial"/>
          <w:sz w:val="24"/>
          <w:szCs w:val="24"/>
        </w:rPr>
        <w:t>stas</w:t>
      </w:r>
      <w:r w:rsidRPr="00544D94">
        <w:rPr>
          <w:rFonts w:ascii="Arial" w:hAnsi="Arial" w:cs="Arial"/>
          <w:sz w:val="24"/>
          <w:szCs w:val="24"/>
        </w:rPr>
        <w:t xml:space="preserve"> publicações</w:t>
      </w:r>
      <w:r>
        <w:rPr>
          <w:rFonts w:ascii="Arial" w:hAnsi="Arial" w:cs="Arial"/>
          <w:sz w:val="24"/>
          <w:szCs w:val="24"/>
        </w:rPr>
        <w:t>.</w:t>
      </w:r>
    </w:p>
    <w:p w:rsidR="00640025" w:rsidRDefault="00640025" w:rsidP="00425DF4">
      <w:pPr>
        <w:numPr>
          <w:ilvl w:val="0"/>
          <w:numId w:val="6"/>
        </w:num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40025">
        <w:rPr>
          <w:rFonts w:ascii="Arial" w:hAnsi="Arial" w:cs="Arial"/>
          <w:sz w:val="24"/>
          <w:szCs w:val="24"/>
        </w:rPr>
        <w:t>Garantir e disseminar a autenticidade das informações.</w:t>
      </w:r>
    </w:p>
    <w:p w:rsidR="00A90B90" w:rsidRDefault="00A90B90" w:rsidP="00425DF4">
      <w:pPr>
        <w:numPr>
          <w:ilvl w:val="0"/>
          <w:numId w:val="6"/>
        </w:num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o conteúdo antes de disponibilizá-lo para consulta.</w:t>
      </w:r>
    </w:p>
    <w:p w:rsidR="00A90B90" w:rsidRDefault="00121684" w:rsidP="00425DF4">
      <w:pPr>
        <w:numPr>
          <w:ilvl w:val="0"/>
          <w:numId w:val="6"/>
        </w:num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Disseminar as informações para consulta no m</w:t>
      </w:r>
      <w:r w:rsidR="00544D94">
        <w:rPr>
          <w:rFonts w:ascii="Arial" w:hAnsi="Arial" w:cs="Arial"/>
          <w:sz w:val="24"/>
          <w:szCs w:val="24"/>
        </w:rPr>
        <w:t>eio acadêmico e externamente.</w:t>
      </w:r>
    </w:p>
    <w:p w:rsidR="00D47E12" w:rsidRDefault="00D47E12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7E12" w:rsidRDefault="00D47E12" w:rsidP="000B5B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5B09" w:rsidRPr="00080068" w:rsidRDefault="003F4A92" w:rsidP="00B36249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Justificativa</w:t>
      </w:r>
    </w:p>
    <w:p w:rsidR="00080068" w:rsidRDefault="00080068" w:rsidP="00621D4E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671F7" w:rsidRDefault="00787E58" w:rsidP="00425DF4">
      <w:pPr>
        <w:spacing w:after="0" w:line="360" w:lineRule="auto"/>
        <w:ind w:left="36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Nota-se que as instituições de ensino superior </w:t>
      </w:r>
      <w:r w:rsidR="00DA478F">
        <w:rPr>
          <w:rFonts w:ascii="Arial" w:hAnsi="Arial" w:cs="Arial"/>
          <w:sz w:val="24"/>
          <w:szCs w:val="24"/>
        </w:rPr>
        <w:t>têm</w:t>
      </w:r>
      <w:r w:rsidR="00450705">
        <w:rPr>
          <w:rFonts w:ascii="Arial" w:hAnsi="Arial" w:cs="Arial"/>
          <w:sz w:val="24"/>
          <w:szCs w:val="24"/>
        </w:rPr>
        <w:t xml:space="preserve"> adotado </w:t>
      </w:r>
      <w:r w:rsidR="00D515AF">
        <w:rPr>
          <w:rFonts w:ascii="Arial" w:hAnsi="Arial" w:cs="Arial"/>
          <w:sz w:val="24"/>
          <w:szCs w:val="24"/>
        </w:rPr>
        <w:t xml:space="preserve">métodos de avaliação </w:t>
      </w:r>
      <w:r w:rsidR="00DA478F">
        <w:rPr>
          <w:rFonts w:ascii="Arial" w:hAnsi="Arial" w:cs="Arial"/>
          <w:sz w:val="24"/>
          <w:szCs w:val="24"/>
        </w:rPr>
        <w:t>finais cada vez mais rigorosos</w:t>
      </w:r>
      <w:r w:rsidR="00D515AF">
        <w:rPr>
          <w:rFonts w:ascii="Arial" w:hAnsi="Arial" w:cs="Arial"/>
          <w:sz w:val="24"/>
          <w:szCs w:val="24"/>
        </w:rPr>
        <w:t>, o que exige um maior empenho de seus alunos, que aplicam o que foi aprendido dentro e fora da</w:t>
      </w:r>
      <w:r w:rsidR="00450705">
        <w:rPr>
          <w:rFonts w:ascii="Arial" w:hAnsi="Arial" w:cs="Arial"/>
          <w:sz w:val="24"/>
          <w:szCs w:val="24"/>
        </w:rPr>
        <w:t xml:space="preserve"> sala de aula </w:t>
      </w:r>
      <w:r w:rsidR="00C2791F">
        <w:rPr>
          <w:rFonts w:ascii="Arial" w:hAnsi="Arial" w:cs="Arial"/>
          <w:sz w:val="24"/>
          <w:szCs w:val="24"/>
        </w:rPr>
        <w:t xml:space="preserve">na confecção de seus trabalhos de graduação, de forma </w:t>
      </w:r>
      <w:r w:rsidR="00450705">
        <w:rPr>
          <w:rFonts w:ascii="Arial" w:hAnsi="Arial" w:cs="Arial"/>
          <w:sz w:val="24"/>
          <w:szCs w:val="24"/>
        </w:rPr>
        <w:t>a comprovar</w:t>
      </w:r>
      <w:r w:rsidR="00C2791F">
        <w:rPr>
          <w:rFonts w:ascii="Arial" w:hAnsi="Arial" w:cs="Arial"/>
          <w:sz w:val="24"/>
          <w:szCs w:val="24"/>
        </w:rPr>
        <w:t xml:space="preserve"> que estão</w:t>
      </w:r>
      <w:r w:rsidR="00D515AF">
        <w:rPr>
          <w:rFonts w:ascii="Arial" w:hAnsi="Arial" w:cs="Arial"/>
          <w:sz w:val="24"/>
          <w:szCs w:val="24"/>
        </w:rPr>
        <w:t xml:space="preserve"> aptos a exercer seu papel,</w:t>
      </w:r>
      <w:r w:rsidR="00450705">
        <w:rPr>
          <w:rFonts w:ascii="Arial" w:hAnsi="Arial" w:cs="Arial"/>
          <w:sz w:val="24"/>
          <w:szCs w:val="24"/>
        </w:rPr>
        <w:t xml:space="preserve"> </w:t>
      </w:r>
      <w:r w:rsidR="00FB1BE8">
        <w:rPr>
          <w:rFonts w:ascii="Arial" w:hAnsi="Arial" w:cs="Arial"/>
          <w:sz w:val="24"/>
          <w:szCs w:val="24"/>
        </w:rPr>
        <w:t>e enfim conseguir</w:t>
      </w:r>
      <w:r w:rsidR="00450705">
        <w:rPr>
          <w:rFonts w:ascii="Arial" w:hAnsi="Arial" w:cs="Arial"/>
          <w:sz w:val="24"/>
          <w:szCs w:val="24"/>
        </w:rPr>
        <w:t xml:space="preserve"> o tão desejado diploma, que </w:t>
      </w:r>
      <w:r w:rsidR="00FB1BE8">
        <w:rPr>
          <w:rFonts w:ascii="Arial" w:hAnsi="Arial" w:cs="Arial"/>
          <w:sz w:val="24"/>
          <w:szCs w:val="24"/>
        </w:rPr>
        <w:t>reconhecesse este título diante da sociedade através de</w:t>
      </w:r>
      <w:r w:rsidR="00DA478F">
        <w:rPr>
          <w:rFonts w:ascii="Arial" w:hAnsi="Arial" w:cs="Arial"/>
          <w:sz w:val="24"/>
          <w:szCs w:val="24"/>
        </w:rPr>
        <w:t>ste</w:t>
      </w:r>
      <w:r w:rsidR="00FB1BE8">
        <w:rPr>
          <w:rFonts w:ascii="Arial" w:hAnsi="Arial" w:cs="Arial"/>
          <w:sz w:val="24"/>
          <w:szCs w:val="24"/>
        </w:rPr>
        <w:t xml:space="preserve"> </w:t>
      </w:r>
      <w:r w:rsidR="00450705">
        <w:rPr>
          <w:rFonts w:ascii="Arial" w:hAnsi="Arial" w:cs="Arial"/>
          <w:sz w:val="24"/>
          <w:szCs w:val="24"/>
        </w:rPr>
        <w:t>documento formal</w:t>
      </w:r>
      <w:r w:rsidR="00FB1BE8">
        <w:rPr>
          <w:rFonts w:ascii="Arial" w:hAnsi="Arial" w:cs="Arial"/>
          <w:sz w:val="24"/>
          <w:szCs w:val="24"/>
        </w:rPr>
        <w:t>.</w:t>
      </w:r>
    </w:p>
    <w:p w:rsidR="00A671F7" w:rsidRDefault="00A671F7" w:rsidP="00425DF4">
      <w:pPr>
        <w:spacing w:after="0" w:line="360" w:lineRule="auto"/>
        <w:ind w:left="36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Estes </w:t>
      </w:r>
      <w:r w:rsidR="003F4AB5">
        <w:rPr>
          <w:rFonts w:ascii="Arial" w:hAnsi="Arial" w:cs="Arial"/>
          <w:sz w:val="24"/>
          <w:szCs w:val="24"/>
        </w:rPr>
        <w:t xml:space="preserve">trabalhos são de grande valia </w:t>
      </w:r>
      <w:r>
        <w:rPr>
          <w:rFonts w:ascii="Arial" w:hAnsi="Arial" w:cs="Arial"/>
          <w:sz w:val="24"/>
          <w:szCs w:val="24"/>
        </w:rPr>
        <w:t xml:space="preserve">para as instituições de ensino superior, pois </w:t>
      </w:r>
      <w:r w:rsidR="003F4AB5">
        <w:rPr>
          <w:rFonts w:ascii="Arial" w:hAnsi="Arial" w:cs="Arial"/>
          <w:sz w:val="24"/>
          <w:szCs w:val="24"/>
        </w:rPr>
        <w:t xml:space="preserve">servem de embasamento </w:t>
      </w:r>
      <w:r>
        <w:rPr>
          <w:rFonts w:ascii="Arial" w:hAnsi="Arial" w:cs="Arial"/>
          <w:sz w:val="24"/>
          <w:szCs w:val="24"/>
        </w:rPr>
        <w:t xml:space="preserve">para grandes projetos </w:t>
      </w:r>
      <w:r w:rsidR="003F4AB5">
        <w:rPr>
          <w:rFonts w:ascii="Arial" w:hAnsi="Arial" w:cs="Arial"/>
          <w:sz w:val="24"/>
          <w:szCs w:val="24"/>
        </w:rPr>
        <w:t>em prol da sociedade</w:t>
      </w:r>
      <w:r w:rsidR="002E1C8C">
        <w:rPr>
          <w:rFonts w:ascii="Arial" w:hAnsi="Arial" w:cs="Arial"/>
          <w:sz w:val="24"/>
          <w:szCs w:val="24"/>
        </w:rPr>
        <w:t>, além de auxiliar em sua promoção e elevação de prestígio pela formação de profissionais altamente qualificados para o mercado.</w:t>
      </w:r>
    </w:p>
    <w:p w:rsidR="002E1C8C" w:rsidRDefault="002E1C8C" w:rsidP="00425DF4">
      <w:pPr>
        <w:spacing w:after="0" w:line="360" w:lineRule="auto"/>
        <w:ind w:left="36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muitas instituições acabam não tratando de forma correta estes trabalhos, que acabam ficando obsoletos diante da sociedade e possíveis interessados.</w:t>
      </w:r>
    </w:p>
    <w:p w:rsidR="0003727D" w:rsidRDefault="002E1C8C" w:rsidP="00425DF4">
      <w:pPr>
        <w:spacing w:after="0" w:line="360" w:lineRule="auto"/>
        <w:ind w:left="36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isso, justifica-se a importância do presente trabalho, que </w:t>
      </w:r>
      <w:proofErr w:type="gramStart"/>
      <w:r w:rsidR="0003727D">
        <w:rPr>
          <w:rFonts w:ascii="Arial" w:hAnsi="Arial" w:cs="Arial"/>
          <w:sz w:val="24"/>
          <w:szCs w:val="24"/>
        </w:rPr>
        <w:t>busca</w:t>
      </w:r>
      <w:proofErr w:type="gramEnd"/>
      <w:r>
        <w:rPr>
          <w:rFonts w:ascii="Arial" w:hAnsi="Arial" w:cs="Arial"/>
          <w:sz w:val="24"/>
          <w:szCs w:val="24"/>
        </w:rPr>
        <w:t xml:space="preserve"> entender quais </w:t>
      </w:r>
      <w:r w:rsidR="00E643CD">
        <w:rPr>
          <w:rFonts w:ascii="Arial" w:hAnsi="Arial" w:cs="Arial"/>
          <w:sz w:val="24"/>
          <w:szCs w:val="24"/>
        </w:rPr>
        <w:t xml:space="preserve">são </w:t>
      </w:r>
      <w:r>
        <w:rPr>
          <w:rFonts w:ascii="Arial" w:hAnsi="Arial" w:cs="Arial"/>
          <w:sz w:val="24"/>
          <w:szCs w:val="24"/>
        </w:rPr>
        <w:t>as ferramentas utilizadas pelas instituições de ensino superior para avaliar seus alunos ao término de um curso, e como estes documentos são tratados, propondo uma solução, que seria um indexador de Trabalhos de Graduação, de forma a organizar estas informações e disponibiliza-la de forma ampla e de fácil compreens</w:t>
      </w:r>
      <w:r w:rsidR="00522EDB">
        <w:rPr>
          <w:rFonts w:ascii="Arial" w:hAnsi="Arial" w:cs="Arial"/>
          <w:sz w:val="24"/>
          <w:szCs w:val="24"/>
        </w:rPr>
        <w:t>ão a todo e qualquer interessado do ramo acadêmico.</w:t>
      </w:r>
    </w:p>
    <w:p w:rsidR="00C434EE" w:rsidRDefault="00C434EE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31C" w:rsidRDefault="00BF031C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F428E" w:rsidRDefault="002F428E" w:rsidP="00B36249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3F4A92">
        <w:rPr>
          <w:rFonts w:ascii="Arial" w:hAnsi="Arial" w:cs="Arial"/>
          <w:b/>
          <w:sz w:val="24"/>
          <w:szCs w:val="24"/>
        </w:rPr>
        <w:t>undamentação Teórica</w:t>
      </w:r>
    </w:p>
    <w:p w:rsidR="00C96C9D" w:rsidRDefault="00C96C9D" w:rsidP="002F428E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C96C9D" w:rsidRPr="00702120" w:rsidRDefault="00057654" w:rsidP="00DF29C2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del w:id="28" w:author="mario" w:date="2015-04-06T00:18:00Z">
        <w:r w:rsidRPr="00702120" w:rsidDel="00911FD3">
          <w:rPr>
            <w:rFonts w:ascii="Arial" w:hAnsi="Arial" w:cs="Arial"/>
            <w:b/>
            <w:sz w:val="24"/>
            <w:szCs w:val="24"/>
          </w:rPr>
          <w:delText>Parte I</w:delText>
        </w:r>
      </w:del>
    </w:p>
    <w:p w:rsidR="00702120" w:rsidRDefault="00702120" w:rsidP="00C96C9D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057654" w:rsidRPr="00CF1DC4" w:rsidRDefault="00057654" w:rsidP="00DF29C2">
      <w:pPr>
        <w:numPr>
          <w:ilvl w:val="2"/>
          <w:numId w:val="13"/>
        </w:numPr>
        <w:spacing w:after="0" w:line="240" w:lineRule="auto"/>
        <w:ind w:left="1276" w:hanging="567"/>
        <w:jc w:val="both"/>
        <w:rPr>
          <w:rFonts w:ascii="Arial" w:hAnsi="Arial" w:cs="Arial"/>
          <w:b/>
          <w:sz w:val="24"/>
          <w:szCs w:val="24"/>
        </w:rPr>
      </w:pPr>
      <w:r w:rsidRPr="00CF1DC4">
        <w:rPr>
          <w:rFonts w:ascii="Arial" w:hAnsi="Arial" w:cs="Arial"/>
          <w:b/>
          <w:sz w:val="24"/>
          <w:szCs w:val="24"/>
        </w:rPr>
        <w:t>Definição de Instrumentos de Avaliação Final</w:t>
      </w:r>
      <w:r w:rsidR="004F2F19">
        <w:rPr>
          <w:rFonts w:ascii="Arial" w:hAnsi="Arial" w:cs="Arial"/>
          <w:b/>
          <w:sz w:val="24"/>
          <w:szCs w:val="24"/>
        </w:rPr>
        <w:t xml:space="preserve"> para Graduação</w:t>
      </w:r>
    </w:p>
    <w:p w:rsidR="00F06EF6" w:rsidRDefault="00F06EF6" w:rsidP="00F06EF6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057654" w:rsidRDefault="00A55930" w:rsidP="00DF29C2">
      <w:pPr>
        <w:spacing w:after="0" w:line="360" w:lineRule="auto"/>
        <w:ind w:left="708" w:firstLine="3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Instrumentos de avaliação final para graduação s</w:t>
      </w:r>
      <w:r w:rsidR="00922459">
        <w:rPr>
          <w:rFonts w:ascii="Arial" w:hAnsi="Arial" w:cs="Arial"/>
          <w:sz w:val="24"/>
          <w:szCs w:val="24"/>
        </w:rPr>
        <w:t xml:space="preserve">ão ferramentas utilizadas para </w:t>
      </w:r>
      <w:r>
        <w:rPr>
          <w:rFonts w:ascii="Arial" w:hAnsi="Arial" w:cs="Arial"/>
          <w:sz w:val="24"/>
          <w:szCs w:val="24"/>
        </w:rPr>
        <w:t>avaliar</w:t>
      </w:r>
      <w:r w:rsidR="00922459">
        <w:rPr>
          <w:rFonts w:ascii="Arial" w:hAnsi="Arial" w:cs="Arial"/>
          <w:sz w:val="24"/>
          <w:szCs w:val="24"/>
        </w:rPr>
        <w:t xml:space="preserve"> um aluno ou um grupo de alunos, </w:t>
      </w:r>
      <w:r w:rsidR="003C3BF1">
        <w:rPr>
          <w:rFonts w:ascii="Arial" w:hAnsi="Arial" w:cs="Arial"/>
          <w:sz w:val="24"/>
          <w:szCs w:val="24"/>
        </w:rPr>
        <w:t xml:space="preserve">com o objetivo de </w:t>
      </w:r>
      <w:r w:rsidR="00922459">
        <w:rPr>
          <w:rFonts w:ascii="Arial" w:hAnsi="Arial" w:cs="Arial"/>
          <w:sz w:val="24"/>
          <w:szCs w:val="24"/>
        </w:rPr>
        <w:t>apli</w:t>
      </w:r>
      <w:r w:rsidR="003C3BF1">
        <w:rPr>
          <w:rFonts w:ascii="Arial" w:hAnsi="Arial" w:cs="Arial"/>
          <w:sz w:val="24"/>
          <w:szCs w:val="24"/>
        </w:rPr>
        <w:t>car</w:t>
      </w:r>
      <w:r w:rsidR="00922459">
        <w:rPr>
          <w:rFonts w:ascii="Arial" w:hAnsi="Arial" w:cs="Arial"/>
          <w:sz w:val="24"/>
          <w:szCs w:val="24"/>
        </w:rPr>
        <w:t xml:space="preserve"> os conhecimentos </w:t>
      </w:r>
      <w:r w:rsidR="003C3BF1">
        <w:rPr>
          <w:rFonts w:ascii="Arial" w:hAnsi="Arial" w:cs="Arial"/>
          <w:sz w:val="24"/>
          <w:szCs w:val="24"/>
        </w:rPr>
        <w:t>adquiridos no decorrer do curso</w:t>
      </w:r>
      <w:r w:rsidR="005C5BD2">
        <w:rPr>
          <w:rFonts w:ascii="Arial" w:hAnsi="Arial" w:cs="Arial"/>
          <w:sz w:val="24"/>
          <w:szCs w:val="24"/>
        </w:rPr>
        <w:t>, de forma a comprovar que estão aptos a exercer sua função perante a sociedade.</w:t>
      </w:r>
    </w:p>
    <w:p w:rsidR="00CF1DC4" w:rsidRDefault="00CF1DC4" w:rsidP="00DF29C2">
      <w:pPr>
        <w:spacing w:after="0" w:line="360" w:lineRule="auto"/>
        <w:ind w:left="708" w:firstLine="3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instituição de ensino superior adere a uma ou mais ferramentas de avaliação e especificam</w:t>
      </w:r>
      <w:r w:rsidR="00944974">
        <w:rPr>
          <w:rFonts w:ascii="Arial" w:hAnsi="Arial" w:cs="Arial"/>
          <w:sz w:val="24"/>
          <w:szCs w:val="24"/>
        </w:rPr>
        <w:t xml:space="preserve"> a maneira</w:t>
      </w:r>
      <w:r>
        <w:rPr>
          <w:rFonts w:ascii="Arial" w:hAnsi="Arial" w:cs="Arial"/>
          <w:sz w:val="24"/>
          <w:szCs w:val="24"/>
        </w:rPr>
        <w:t xml:space="preserve"> como </w:t>
      </w:r>
      <w:r w:rsidR="00944974">
        <w:rPr>
          <w:rFonts w:ascii="Arial" w:hAnsi="Arial" w:cs="Arial"/>
          <w:sz w:val="24"/>
          <w:szCs w:val="24"/>
        </w:rPr>
        <w:t>este deve ser apresentado, quer seja na forma de documento escrito, publicações em revistas da área ou exposição a uma banca formada por mestres e doutores.</w:t>
      </w:r>
    </w:p>
    <w:p w:rsidR="004F2F19" w:rsidRDefault="004F2F19" w:rsidP="00DF29C2">
      <w:pPr>
        <w:spacing w:after="0" w:line="360" w:lineRule="auto"/>
        <w:ind w:left="708" w:firstLine="3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normativa da ABNT, estas ferramentas avaliativas são o</w:t>
      </w:r>
      <w:r w:rsidRPr="004F2F19">
        <w:rPr>
          <w:rFonts w:ascii="Arial" w:hAnsi="Arial" w:cs="Arial"/>
          <w:sz w:val="24"/>
          <w:szCs w:val="24"/>
        </w:rPr>
        <w:t xml:space="preserve"> resultado de estudo</w:t>
      </w:r>
      <w:r w:rsidR="00A55930">
        <w:rPr>
          <w:rFonts w:ascii="Arial" w:hAnsi="Arial" w:cs="Arial"/>
          <w:sz w:val="24"/>
          <w:szCs w:val="24"/>
        </w:rPr>
        <w:t>s</w:t>
      </w:r>
      <w:r w:rsidRPr="004F2F1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expressam o </w:t>
      </w:r>
      <w:r w:rsidRPr="004F2F19">
        <w:rPr>
          <w:rFonts w:ascii="Arial" w:hAnsi="Arial" w:cs="Arial"/>
          <w:sz w:val="24"/>
          <w:szCs w:val="24"/>
        </w:rPr>
        <w:t>conhecimento</w:t>
      </w:r>
      <w:r>
        <w:rPr>
          <w:rFonts w:ascii="Arial" w:hAnsi="Arial" w:cs="Arial"/>
          <w:sz w:val="24"/>
          <w:szCs w:val="24"/>
        </w:rPr>
        <w:t xml:space="preserve"> obtido através de um assunto escolhido a partir de uma </w:t>
      </w:r>
      <w:r w:rsidRPr="004F2F19">
        <w:rPr>
          <w:rFonts w:ascii="Arial" w:hAnsi="Arial" w:cs="Arial"/>
          <w:sz w:val="24"/>
          <w:szCs w:val="24"/>
        </w:rPr>
        <w:t>disciplina, módulo, estudo independente, curso</w:t>
      </w:r>
      <w:r>
        <w:rPr>
          <w:rFonts w:ascii="Arial" w:hAnsi="Arial" w:cs="Arial"/>
          <w:sz w:val="24"/>
          <w:szCs w:val="24"/>
        </w:rPr>
        <w:t xml:space="preserve">, programa </w:t>
      </w:r>
      <w:r w:rsidR="00A55930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outros ministrados, </w:t>
      </w:r>
      <w:r w:rsidR="00A55930">
        <w:rPr>
          <w:rFonts w:ascii="Arial" w:hAnsi="Arial" w:cs="Arial"/>
          <w:sz w:val="24"/>
          <w:szCs w:val="24"/>
        </w:rPr>
        <w:t xml:space="preserve">e que </w:t>
      </w:r>
      <w:r>
        <w:rPr>
          <w:rFonts w:ascii="Arial" w:hAnsi="Arial" w:cs="Arial"/>
          <w:sz w:val="24"/>
          <w:szCs w:val="24"/>
        </w:rPr>
        <w:t>deve</w:t>
      </w:r>
      <w:r w:rsidR="00A55930">
        <w:rPr>
          <w:rFonts w:ascii="Arial" w:hAnsi="Arial" w:cs="Arial"/>
          <w:sz w:val="24"/>
          <w:szCs w:val="24"/>
        </w:rPr>
        <w:t>, em caráter obrigatório,</w:t>
      </w:r>
      <w:r>
        <w:rPr>
          <w:rFonts w:ascii="Arial" w:hAnsi="Arial" w:cs="Arial"/>
          <w:sz w:val="24"/>
          <w:szCs w:val="24"/>
        </w:rPr>
        <w:t xml:space="preserve"> ser realizado </w:t>
      </w:r>
      <w:r w:rsidRPr="004F2F19">
        <w:rPr>
          <w:rFonts w:ascii="Arial" w:hAnsi="Arial" w:cs="Arial"/>
          <w:sz w:val="24"/>
          <w:szCs w:val="24"/>
        </w:rPr>
        <w:t>sob a coordenação de um orientador (NBR 14724, 2002).</w:t>
      </w:r>
    </w:p>
    <w:p w:rsidR="00057654" w:rsidRDefault="00057654" w:rsidP="00057654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057654" w:rsidRPr="00CF1DC4" w:rsidRDefault="00057654" w:rsidP="00DF29C2">
      <w:pPr>
        <w:numPr>
          <w:ilvl w:val="2"/>
          <w:numId w:val="13"/>
        </w:numPr>
        <w:spacing w:after="0" w:line="240" w:lineRule="auto"/>
        <w:ind w:left="1276" w:hanging="567"/>
        <w:jc w:val="both"/>
        <w:rPr>
          <w:rFonts w:ascii="Arial" w:hAnsi="Arial" w:cs="Arial"/>
          <w:b/>
          <w:sz w:val="24"/>
          <w:szCs w:val="24"/>
        </w:rPr>
      </w:pPr>
      <w:r w:rsidRPr="00CF1DC4">
        <w:rPr>
          <w:rFonts w:ascii="Arial" w:hAnsi="Arial" w:cs="Arial"/>
          <w:b/>
          <w:sz w:val="24"/>
          <w:szCs w:val="24"/>
        </w:rPr>
        <w:t>Tipos de Instrumentos de Avaliação Final</w:t>
      </w:r>
      <w:r w:rsidR="004F2F19">
        <w:rPr>
          <w:rFonts w:ascii="Arial" w:hAnsi="Arial" w:cs="Arial"/>
          <w:b/>
          <w:sz w:val="24"/>
          <w:szCs w:val="24"/>
        </w:rPr>
        <w:t xml:space="preserve"> para Graduação</w:t>
      </w:r>
    </w:p>
    <w:p w:rsidR="00C5774D" w:rsidRDefault="00C5774D" w:rsidP="00C5774D">
      <w:pPr>
        <w:spacing w:after="0" w:line="240" w:lineRule="auto"/>
        <w:ind w:left="1434"/>
        <w:jc w:val="both"/>
        <w:rPr>
          <w:rFonts w:ascii="Arial" w:hAnsi="Arial" w:cs="Arial"/>
          <w:sz w:val="24"/>
          <w:szCs w:val="24"/>
        </w:rPr>
      </w:pPr>
    </w:p>
    <w:p w:rsidR="00C5774D" w:rsidRDefault="00C5774D" w:rsidP="00DF29C2">
      <w:pPr>
        <w:numPr>
          <w:ilvl w:val="3"/>
          <w:numId w:val="13"/>
        </w:numPr>
        <w:tabs>
          <w:tab w:val="left" w:pos="2268"/>
        </w:tabs>
        <w:spacing w:after="0" w:line="240" w:lineRule="auto"/>
        <w:ind w:left="1701" w:hanging="306"/>
        <w:jc w:val="both"/>
        <w:rPr>
          <w:rFonts w:ascii="Arial" w:hAnsi="Arial" w:cs="Arial"/>
          <w:b/>
          <w:sz w:val="24"/>
          <w:szCs w:val="24"/>
        </w:rPr>
      </w:pPr>
      <w:r w:rsidRPr="00CF1DC4">
        <w:rPr>
          <w:rFonts w:ascii="Arial" w:hAnsi="Arial" w:cs="Arial"/>
          <w:b/>
          <w:sz w:val="24"/>
          <w:szCs w:val="24"/>
        </w:rPr>
        <w:t>Trabalhos de Graduação</w:t>
      </w:r>
    </w:p>
    <w:p w:rsidR="00A10979" w:rsidRDefault="00A10979" w:rsidP="0009671C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</w:p>
    <w:p w:rsidR="0041630E" w:rsidRDefault="0041630E" w:rsidP="0009671C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de graduação, também conhecido como trabalho de conclusão de curso (TCC), é uma dissertação de caráter científico a respeito </w:t>
      </w:r>
      <w:r w:rsidR="0009671C">
        <w:rPr>
          <w:rFonts w:ascii="Arial" w:hAnsi="Arial" w:cs="Arial"/>
          <w:sz w:val="24"/>
          <w:szCs w:val="24"/>
        </w:rPr>
        <w:t>de um determinado assunto que tenha relação direta a área de formação.</w:t>
      </w:r>
    </w:p>
    <w:p w:rsidR="00F95412" w:rsidRDefault="0009671C" w:rsidP="0009671C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trabalhos necessitam ser desenvolvidos sob a orientação de um membro do corpo docente, que prestar</w:t>
      </w:r>
      <w:ins w:id="29" w:author="mario" w:date="2015-04-06T00:19:00Z">
        <w:r w:rsidR="00911FD3">
          <w:rPr>
            <w:rFonts w:ascii="Arial" w:hAnsi="Arial" w:cs="Arial"/>
            <w:sz w:val="24"/>
            <w:szCs w:val="24"/>
          </w:rPr>
          <w:t>á</w:t>
        </w:r>
      </w:ins>
      <w:del w:id="30" w:author="mario" w:date="2015-04-06T00:19:00Z">
        <w:r w:rsidDel="00911FD3">
          <w:rPr>
            <w:rFonts w:ascii="Arial" w:hAnsi="Arial" w:cs="Arial"/>
            <w:sz w:val="24"/>
            <w:szCs w:val="24"/>
          </w:rPr>
          <w:delText>a</w:delText>
        </w:r>
      </w:del>
      <w:r>
        <w:rPr>
          <w:rFonts w:ascii="Arial" w:hAnsi="Arial" w:cs="Arial"/>
          <w:sz w:val="24"/>
          <w:szCs w:val="24"/>
        </w:rPr>
        <w:t xml:space="preserve"> apoio</w:t>
      </w:r>
      <w:r w:rsidR="00F95412">
        <w:rPr>
          <w:rFonts w:ascii="Arial" w:hAnsi="Arial" w:cs="Arial"/>
          <w:sz w:val="24"/>
          <w:szCs w:val="24"/>
        </w:rPr>
        <w:t xml:space="preserve"> no desenvolvimento das atividades.</w:t>
      </w:r>
    </w:p>
    <w:p w:rsidR="00734D57" w:rsidRDefault="00F95412" w:rsidP="00A10979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entrega deste trabalho deve ser expressa</w:t>
      </w:r>
      <w:r w:rsidR="0009671C">
        <w:rPr>
          <w:rFonts w:ascii="Arial" w:hAnsi="Arial" w:cs="Arial"/>
          <w:sz w:val="24"/>
          <w:szCs w:val="24"/>
        </w:rPr>
        <w:t xml:space="preserve"> na</w:t>
      </w:r>
      <w:r>
        <w:rPr>
          <w:rFonts w:ascii="Arial" w:hAnsi="Arial" w:cs="Arial"/>
          <w:sz w:val="24"/>
          <w:szCs w:val="24"/>
        </w:rPr>
        <w:t>s</w:t>
      </w:r>
      <w:r w:rsidR="000967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formas de </w:t>
      </w:r>
      <w:r w:rsidR="00734D57">
        <w:rPr>
          <w:rFonts w:ascii="Arial" w:hAnsi="Arial" w:cs="Arial"/>
          <w:sz w:val="24"/>
          <w:szCs w:val="24"/>
        </w:rPr>
        <w:t xml:space="preserve">uma </w:t>
      </w:r>
      <w:r w:rsidR="0009671C">
        <w:rPr>
          <w:rFonts w:ascii="Arial" w:hAnsi="Arial" w:cs="Arial"/>
          <w:sz w:val="24"/>
          <w:szCs w:val="24"/>
        </w:rPr>
        <w:t>documentação</w:t>
      </w:r>
      <w:r>
        <w:rPr>
          <w:rFonts w:ascii="Arial" w:hAnsi="Arial" w:cs="Arial"/>
          <w:sz w:val="24"/>
          <w:szCs w:val="24"/>
        </w:rPr>
        <w:t xml:space="preserve"> escrita</w:t>
      </w:r>
      <w:r w:rsidR="0009671C">
        <w:rPr>
          <w:rFonts w:ascii="Arial" w:hAnsi="Arial" w:cs="Arial"/>
          <w:sz w:val="24"/>
          <w:szCs w:val="24"/>
        </w:rPr>
        <w:t>,</w:t>
      </w:r>
      <w:r w:rsidR="00F1190A">
        <w:rPr>
          <w:rFonts w:ascii="Arial" w:hAnsi="Arial" w:cs="Arial"/>
          <w:sz w:val="24"/>
          <w:szCs w:val="24"/>
        </w:rPr>
        <w:t xml:space="preserve"> contendo o descritivo</w:t>
      </w:r>
      <w:r w:rsidR="00D51A20">
        <w:rPr>
          <w:rFonts w:ascii="Arial" w:hAnsi="Arial" w:cs="Arial"/>
          <w:sz w:val="24"/>
          <w:szCs w:val="24"/>
        </w:rPr>
        <w:t xml:space="preserve"> do tema abordado, </w:t>
      </w:r>
      <w:r>
        <w:rPr>
          <w:rFonts w:ascii="Arial" w:hAnsi="Arial" w:cs="Arial"/>
          <w:sz w:val="24"/>
          <w:szCs w:val="24"/>
        </w:rPr>
        <w:t xml:space="preserve">e </w:t>
      </w:r>
      <w:r w:rsidR="00734D57">
        <w:rPr>
          <w:rFonts w:ascii="Arial" w:hAnsi="Arial" w:cs="Arial"/>
          <w:sz w:val="24"/>
          <w:szCs w:val="24"/>
        </w:rPr>
        <w:t>n</w:t>
      </w:r>
      <w:r w:rsidR="0009671C">
        <w:rPr>
          <w:rFonts w:ascii="Arial" w:hAnsi="Arial" w:cs="Arial"/>
          <w:sz w:val="24"/>
          <w:szCs w:val="24"/>
        </w:rPr>
        <w:t xml:space="preserve">a </w:t>
      </w:r>
      <w:r w:rsidR="0009671C">
        <w:rPr>
          <w:rFonts w:ascii="Arial" w:hAnsi="Arial" w:cs="Arial"/>
          <w:sz w:val="24"/>
          <w:szCs w:val="24"/>
        </w:rPr>
        <w:lastRenderedPageBreak/>
        <w:t xml:space="preserve">elaboração de </w:t>
      </w:r>
      <w:r w:rsidR="00D51A20">
        <w:rPr>
          <w:rFonts w:ascii="Arial" w:hAnsi="Arial" w:cs="Arial"/>
          <w:sz w:val="24"/>
          <w:szCs w:val="24"/>
        </w:rPr>
        <w:t>um</w:t>
      </w:r>
      <w:r w:rsidR="0009671C">
        <w:rPr>
          <w:rFonts w:ascii="Arial" w:hAnsi="Arial" w:cs="Arial"/>
          <w:sz w:val="24"/>
          <w:szCs w:val="24"/>
        </w:rPr>
        <w:t xml:space="preserve"> projeto / sistema</w:t>
      </w:r>
      <w:r w:rsidR="00734D57">
        <w:rPr>
          <w:rFonts w:ascii="Arial" w:hAnsi="Arial" w:cs="Arial"/>
          <w:sz w:val="24"/>
          <w:szCs w:val="24"/>
        </w:rPr>
        <w:t xml:space="preserve"> para apresentação diante de uma banca avaliadora, composta por membros da instituição de ensino altamente qualificados</w:t>
      </w:r>
      <w:r w:rsidR="007C7B8D">
        <w:rPr>
          <w:rFonts w:ascii="Arial" w:hAnsi="Arial" w:cs="Arial"/>
          <w:sz w:val="24"/>
          <w:szCs w:val="24"/>
        </w:rPr>
        <w:t>, que realizam uma análise rigorosa e criteriosa sobre o trabalho.</w:t>
      </w:r>
    </w:p>
    <w:p w:rsidR="00235100" w:rsidRPr="00CF1DC4" w:rsidRDefault="00235100" w:rsidP="00235100">
      <w:pPr>
        <w:spacing w:after="0" w:line="360" w:lineRule="auto"/>
        <w:ind w:left="1435" w:firstLine="266"/>
        <w:jc w:val="both"/>
        <w:rPr>
          <w:rFonts w:ascii="Arial" w:hAnsi="Arial" w:cs="Arial"/>
          <w:b/>
          <w:sz w:val="24"/>
          <w:szCs w:val="24"/>
        </w:rPr>
      </w:pPr>
    </w:p>
    <w:p w:rsidR="00C5774D" w:rsidRDefault="00C5774D" w:rsidP="00DF29C2">
      <w:pPr>
        <w:numPr>
          <w:ilvl w:val="3"/>
          <w:numId w:val="13"/>
        </w:numPr>
        <w:tabs>
          <w:tab w:val="left" w:pos="2268"/>
        </w:tabs>
        <w:spacing w:after="0" w:line="240" w:lineRule="auto"/>
        <w:ind w:left="1701" w:hanging="306"/>
        <w:jc w:val="both"/>
        <w:rPr>
          <w:rFonts w:ascii="Arial" w:hAnsi="Arial" w:cs="Arial"/>
          <w:b/>
          <w:sz w:val="24"/>
          <w:szCs w:val="24"/>
        </w:rPr>
      </w:pPr>
      <w:r w:rsidRPr="00CF1DC4">
        <w:rPr>
          <w:rFonts w:ascii="Arial" w:hAnsi="Arial" w:cs="Arial"/>
          <w:b/>
          <w:sz w:val="24"/>
          <w:szCs w:val="24"/>
        </w:rPr>
        <w:t>Monografias</w:t>
      </w:r>
    </w:p>
    <w:p w:rsidR="00EC7138" w:rsidRDefault="00EC7138" w:rsidP="00702120">
      <w:pPr>
        <w:spacing w:after="0" w:line="240" w:lineRule="auto"/>
        <w:ind w:left="1434"/>
        <w:jc w:val="both"/>
        <w:rPr>
          <w:rFonts w:ascii="Arial" w:hAnsi="Arial" w:cs="Arial"/>
          <w:sz w:val="24"/>
          <w:szCs w:val="24"/>
        </w:rPr>
      </w:pPr>
    </w:p>
    <w:p w:rsidR="00754313" w:rsidRDefault="00702120" w:rsidP="00EC713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Monografias são trabalhos de pesquisa </w:t>
      </w:r>
      <w:r w:rsidR="00EC7138">
        <w:rPr>
          <w:rFonts w:ascii="Arial" w:hAnsi="Arial" w:cs="Arial"/>
          <w:sz w:val="24"/>
          <w:szCs w:val="24"/>
        </w:rPr>
        <w:t xml:space="preserve">de caráter científico com abordagem a um único problema ou assunto específico, </w:t>
      </w:r>
      <w:r w:rsidR="00754313">
        <w:rPr>
          <w:rFonts w:ascii="Arial" w:hAnsi="Arial" w:cs="Arial"/>
          <w:sz w:val="24"/>
          <w:szCs w:val="24"/>
        </w:rPr>
        <w:t>expresso na forma de documento escrito, sendo resultado das analises, reflexões e críticas do formando, para obtenção de um título de graduação.</w:t>
      </w:r>
    </w:p>
    <w:p w:rsidR="00B8000E" w:rsidRDefault="00B8000E" w:rsidP="00EC713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definição de Pádua</w:t>
      </w:r>
      <w:r w:rsidR="001D5FFD">
        <w:rPr>
          <w:rFonts w:ascii="Arial" w:hAnsi="Arial" w:cs="Arial"/>
          <w:sz w:val="24"/>
          <w:szCs w:val="24"/>
        </w:rPr>
        <w:t>, ressalta-se a importância da iniciação científica para o futuro profissional</w:t>
      </w:r>
      <w:r>
        <w:rPr>
          <w:rFonts w:ascii="Arial" w:hAnsi="Arial" w:cs="Arial"/>
          <w:sz w:val="24"/>
          <w:szCs w:val="24"/>
        </w:rPr>
        <w:t>:</w:t>
      </w:r>
    </w:p>
    <w:p w:rsidR="007C7B8D" w:rsidRDefault="00B8000E" w:rsidP="00340C61">
      <w:pPr>
        <w:spacing w:after="0" w:line="36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8000E">
        <w:rPr>
          <w:rFonts w:ascii="Arial" w:hAnsi="Arial" w:cs="Arial"/>
          <w:sz w:val="24"/>
          <w:szCs w:val="24"/>
        </w:rPr>
        <w:t>O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B8000E">
        <w:rPr>
          <w:rFonts w:ascii="Arial" w:hAnsi="Arial" w:cs="Arial"/>
          <w:sz w:val="24"/>
          <w:szCs w:val="24"/>
        </w:rPr>
        <w:t>monográfico ultrapassa o nível da simples compilação de textos, dos resumos ou</w:t>
      </w:r>
      <w:r>
        <w:rPr>
          <w:rFonts w:ascii="Arial" w:hAnsi="Arial" w:cs="Arial"/>
          <w:sz w:val="24"/>
          <w:szCs w:val="24"/>
        </w:rPr>
        <w:t xml:space="preserve"> </w:t>
      </w:r>
      <w:r w:rsidRPr="00B8000E">
        <w:rPr>
          <w:rFonts w:ascii="Arial" w:hAnsi="Arial" w:cs="Arial"/>
          <w:sz w:val="24"/>
          <w:szCs w:val="24"/>
        </w:rPr>
        <w:t>opiniões pessoais, exigindo um maior rigor na coleta e análise de dados a serem</w:t>
      </w:r>
      <w:r>
        <w:rPr>
          <w:rFonts w:ascii="Arial" w:hAnsi="Arial" w:cs="Arial"/>
          <w:sz w:val="24"/>
          <w:szCs w:val="24"/>
        </w:rPr>
        <w:t xml:space="preserve"> </w:t>
      </w:r>
      <w:r w:rsidRPr="00B8000E">
        <w:rPr>
          <w:rFonts w:ascii="Arial" w:hAnsi="Arial" w:cs="Arial"/>
          <w:sz w:val="24"/>
          <w:szCs w:val="24"/>
        </w:rPr>
        <w:t>utilizados, podendo ainda avançar no cam</w:t>
      </w:r>
      <w:r>
        <w:rPr>
          <w:rFonts w:ascii="Arial" w:hAnsi="Arial" w:cs="Arial"/>
          <w:sz w:val="24"/>
          <w:szCs w:val="24"/>
        </w:rPr>
        <w:t xml:space="preserve">po do conhecimento científico, </w:t>
      </w:r>
      <w:r w:rsidRPr="00B8000E">
        <w:rPr>
          <w:rFonts w:ascii="Arial" w:hAnsi="Arial" w:cs="Arial"/>
          <w:sz w:val="24"/>
          <w:szCs w:val="24"/>
        </w:rPr>
        <w:t>propondo alternativas para abordagens teóricas ou práticas nas várias áreas do</w:t>
      </w:r>
      <w:r>
        <w:rPr>
          <w:rFonts w:ascii="Arial" w:hAnsi="Arial" w:cs="Arial"/>
          <w:sz w:val="24"/>
          <w:szCs w:val="24"/>
        </w:rPr>
        <w:t xml:space="preserve"> </w:t>
      </w:r>
      <w:r w:rsidRPr="00B8000E">
        <w:rPr>
          <w:rFonts w:ascii="Arial" w:hAnsi="Arial" w:cs="Arial"/>
          <w:sz w:val="24"/>
          <w:szCs w:val="24"/>
        </w:rPr>
        <w:t>saber</w:t>
      </w:r>
      <w:r>
        <w:rPr>
          <w:rFonts w:ascii="Arial" w:hAnsi="Arial" w:cs="Arial"/>
          <w:sz w:val="24"/>
          <w:szCs w:val="24"/>
        </w:rPr>
        <w:t>”</w:t>
      </w:r>
      <w:r w:rsidR="007C7B8D">
        <w:rPr>
          <w:rFonts w:ascii="Arial" w:hAnsi="Arial" w:cs="Arial"/>
          <w:sz w:val="24"/>
          <w:szCs w:val="24"/>
        </w:rPr>
        <w:t>.</w:t>
      </w:r>
    </w:p>
    <w:p w:rsidR="00B8000E" w:rsidRDefault="00B8000E" w:rsidP="007C7B8D">
      <w:pPr>
        <w:spacing w:after="0" w:line="360" w:lineRule="auto"/>
        <w:ind w:left="2124"/>
        <w:jc w:val="right"/>
        <w:rPr>
          <w:rFonts w:ascii="Arial" w:hAnsi="Arial" w:cs="Arial"/>
          <w:sz w:val="24"/>
          <w:szCs w:val="24"/>
        </w:rPr>
      </w:pPr>
      <w:r w:rsidRPr="00B8000E">
        <w:rPr>
          <w:rFonts w:ascii="Arial" w:hAnsi="Arial" w:cs="Arial"/>
          <w:sz w:val="24"/>
          <w:szCs w:val="24"/>
        </w:rPr>
        <w:t>(PÁDUA, 1997, p. 148).</w:t>
      </w:r>
    </w:p>
    <w:p w:rsidR="00C5774D" w:rsidRPr="00614053" w:rsidRDefault="00614053" w:rsidP="00DF29C2">
      <w:pPr>
        <w:numPr>
          <w:ilvl w:val="3"/>
          <w:numId w:val="13"/>
        </w:numPr>
        <w:tabs>
          <w:tab w:val="left" w:pos="2268"/>
        </w:tabs>
        <w:spacing w:after="0" w:line="240" w:lineRule="auto"/>
        <w:ind w:left="1701" w:hanging="30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Científico</w:t>
      </w:r>
    </w:p>
    <w:p w:rsidR="008A40E8" w:rsidRDefault="008A40E8" w:rsidP="00614053">
      <w:pPr>
        <w:spacing w:after="0" w:line="240" w:lineRule="auto"/>
        <w:ind w:left="1434"/>
        <w:jc w:val="both"/>
        <w:rPr>
          <w:rFonts w:ascii="Arial" w:hAnsi="Arial" w:cs="Arial"/>
          <w:sz w:val="24"/>
          <w:szCs w:val="24"/>
        </w:rPr>
      </w:pPr>
    </w:p>
    <w:p w:rsidR="00614053" w:rsidRDefault="008A40E8" w:rsidP="008A40E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 w:rsidRPr="008A40E8">
        <w:rPr>
          <w:rFonts w:ascii="Arial" w:hAnsi="Arial" w:cs="Arial"/>
          <w:sz w:val="24"/>
          <w:szCs w:val="24"/>
        </w:rPr>
        <w:t xml:space="preserve">Um artigo </w:t>
      </w:r>
      <w:r>
        <w:rPr>
          <w:rFonts w:ascii="Arial" w:hAnsi="Arial" w:cs="Arial"/>
          <w:sz w:val="24"/>
          <w:szCs w:val="24"/>
        </w:rPr>
        <w:t>científico é um estudo aprofundado sobre um determinado tema ou questão, sendo apresentad</w:t>
      </w:r>
      <w:r w:rsidR="00904E64">
        <w:rPr>
          <w:rFonts w:ascii="Arial" w:hAnsi="Arial" w:cs="Arial"/>
          <w:sz w:val="24"/>
          <w:szCs w:val="24"/>
        </w:rPr>
        <w:t xml:space="preserve">o na forma de documento escrito, </w:t>
      </w:r>
      <w:r w:rsidR="00B43FD7">
        <w:rPr>
          <w:rFonts w:ascii="Arial" w:hAnsi="Arial" w:cs="Arial"/>
          <w:sz w:val="24"/>
          <w:szCs w:val="24"/>
        </w:rPr>
        <w:t xml:space="preserve">tendo como objetivo principal a </w:t>
      </w:r>
      <w:r>
        <w:rPr>
          <w:rFonts w:ascii="Arial" w:hAnsi="Arial" w:cs="Arial"/>
          <w:sz w:val="24"/>
          <w:szCs w:val="24"/>
        </w:rPr>
        <w:t xml:space="preserve">publicação dos resultados </w:t>
      </w:r>
      <w:r w:rsidR="00904E64">
        <w:rPr>
          <w:rFonts w:ascii="Arial" w:hAnsi="Arial" w:cs="Arial"/>
          <w:sz w:val="24"/>
          <w:szCs w:val="24"/>
        </w:rPr>
        <w:t>em uma revista científica.</w:t>
      </w:r>
    </w:p>
    <w:p w:rsidR="00BB73B2" w:rsidRDefault="00BB73B2" w:rsidP="008A40E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Estes artigos possuem algumas peculiaridades, </w:t>
      </w:r>
      <w:r w:rsidR="00E928B5">
        <w:rPr>
          <w:rFonts w:ascii="Arial" w:hAnsi="Arial" w:cs="Arial"/>
          <w:sz w:val="24"/>
          <w:szCs w:val="24"/>
        </w:rPr>
        <w:t xml:space="preserve">tais como possuir </w:t>
      </w:r>
      <w:r w:rsidR="00E435E4">
        <w:rPr>
          <w:rFonts w:ascii="Arial" w:hAnsi="Arial" w:cs="Arial"/>
          <w:sz w:val="24"/>
          <w:szCs w:val="24"/>
        </w:rPr>
        <w:t>uma autoria</w:t>
      </w:r>
      <w:r w:rsidR="00E928B5">
        <w:rPr>
          <w:rFonts w:ascii="Arial" w:hAnsi="Arial" w:cs="Arial"/>
          <w:sz w:val="24"/>
          <w:szCs w:val="24"/>
        </w:rPr>
        <w:t xml:space="preserve"> declarada para poder ser publicado, apresentação de métodos e técnicas para obtenção do resultado, tendo relação direta ao tema abordado, além</w:t>
      </w:r>
      <w:r w:rsidR="00343581">
        <w:rPr>
          <w:rFonts w:ascii="Arial" w:hAnsi="Arial" w:cs="Arial"/>
          <w:sz w:val="24"/>
          <w:szCs w:val="24"/>
        </w:rPr>
        <w:t xml:space="preserve"> de uma</w:t>
      </w:r>
      <w:r w:rsidR="00E928B5">
        <w:rPr>
          <w:rFonts w:ascii="Arial" w:hAnsi="Arial" w:cs="Arial"/>
          <w:sz w:val="24"/>
          <w:szCs w:val="24"/>
        </w:rPr>
        <w:t xml:space="preserve"> ampla liberdade por parte do autor </w:t>
      </w:r>
      <w:r w:rsidR="00343581">
        <w:rPr>
          <w:rFonts w:ascii="Arial" w:hAnsi="Arial" w:cs="Arial"/>
          <w:sz w:val="24"/>
          <w:szCs w:val="24"/>
        </w:rPr>
        <w:t xml:space="preserve">na defesa </w:t>
      </w:r>
      <w:proofErr w:type="gramStart"/>
      <w:r w:rsidR="00343581">
        <w:rPr>
          <w:rFonts w:ascii="Arial" w:hAnsi="Arial" w:cs="Arial"/>
          <w:sz w:val="24"/>
          <w:szCs w:val="24"/>
        </w:rPr>
        <w:t>da</w:t>
      </w:r>
      <w:r w:rsidR="00E435E4">
        <w:rPr>
          <w:rFonts w:ascii="Arial" w:hAnsi="Arial" w:cs="Arial"/>
          <w:sz w:val="24"/>
          <w:szCs w:val="24"/>
        </w:rPr>
        <w:t>s</w:t>
      </w:r>
      <w:r w:rsidR="00343581">
        <w:rPr>
          <w:rFonts w:ascii="Arial" w:hAnsi="Arial" w:cs="Arial"/>
          <w:sz w:val="24"/>
          <w:szCs w:val="24"/>
        </w:rPr>
        <w:t xml:space="preserve"> id</w:t>
      </w:r>
      <w:proofErr w:type="gramEnd"/>
      <w:del w:id="31" w:author="mario" w:date="2015-04-06T00:19:00Z">
        <w:r w:rsidR="00343581" w:rsidDel="00911FD3">
          <w:rPr>
            <w:rFonts w:ascii="Arial" w:hAnsi="Arial" w:cs="Arial"/>
            <w:sz w:val="24"/>
            <w:szCs w:val="24"/>
          </w:rPr>
          <w:delText>é</w:delText>
        </w:r>
      </w:del>
      <w:ins w:id="32" w:author="mario" w:date="2015-04-06T00:19:00Z">
        <w:r w:rsidR="00911FD3">
          <w:rPr>
            <w:rFonts w:ascii="Arial" w:hAnsi="Arial" w:cs="Arial"/>
            <w:sz w:val="24"/>
            <w:szCs w:val="24"/>
          </w:rPr>
          <w:t>e</w:t>
        </w:r>
      </w:ins>
      <w:r w:rsidR="00343581">
        <w:rPr>
          <w:rFonts w:ascii="Arial" w:hAnsi="Arial" w:cs="Arial"/>
          <w:sz w:val="24"/>
          <w:szCs w:val="24"/>
        </w:rPr>
        <w:t>ia</w:t>
      </w:r>
      <w:r w:rsidR="00E435E4">
        <w:rPr>
          <w:rFonts w:ascii="Arial" w:hAnsi="Arial" w:cs="Arial"/>
          <w:sz w:val="24"/>
          <w:szCs w:val="24"/>
        </w:rPr>
        <w:t>s disseminadas, fundamentadas na pesquisa científica.</w:t>
      </w:r>
    </w:p>
    <w:p w:rsidR="00FA064F" w:rsidRDefault="00E42FA6" w:rsidP="008A40E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tipo de documento é um dos instrumentos de avaliaç</w:t>
      </w:r>
      <w:r w:rsidR="00A73221">
        <w:rPr>
          <w:rFonts w:ascii="Arial" w:hAnsi="Arial" w:cs="Arial"/>
          <w:sz w:val="24"/>
          <w:szCs w:val="24"/>
        </w:rPr>
        <w:t>ão final utilizado por muitas instituições de ensino de nível superior, para</w:t>
      </w:r>
      <w:r w:rsidR="00BB73B2">
        <w:rPr>
          <w:rFonts w:ascii="Arial" w:hAnsi="Arial" w:cs="Arial"/>
          <w:sz w:val="24"/>
          <w:szCs w:val="24"/>
        </w:rPr>
        <w:t xml:space="preserve"> que o acadêmico</w:t>
      </w:r>
      <w:r w:rsidR="00A73221">
        <w:rPr>
          <w:rFonts w:ascii="Arial" w:hAnsi="Arial" w:cs="Arial"/>
          <w:sz w:val="24"/>
          <w:szCs w:val="24"/>
        </w:rPr>
        <w:t xml:space="preserve"> a</w:t>
      </w:r>
      <w:r w:rsidR="00BB73B2">
        <w:rPr>
          <w:rFonts w:ascii="Arial" w:hAnsi="Arial" w:cs="Arial"/>
          <w:sz w:val="24"/>
          <w:szCs w:val="24"/>
        </w:rPr>
        <w:t>dquira</w:t>
      </w:r>
      <w:r w:rsidR="00A73221">
        <w:rPr>
          <w:rFonts w:ascii="Arial" w:hAnsi="Arial" w:cs="Arial"/>
          <w:sz w:val="24"/>
          <w:szCs w:val="24"/>
        </w:rPr>
        <w:t xml:space="preserve"> </w:t>
      </w:r>
      <w:r w:rsidR="00BB73B2">
        <w:rPr>
          <w:rFonts w:ascii="Arial" w:hAnsi="Arial" w:cs="Arial"/>
          <w:sz w:val="24"/>
          <w:szCs w:val="24"/>
        </w:rPr>
        <w:t>seu</w:t>
      </w:r>
      <w:r w:rsidR="00A73221">
        <w:rPr>
          <w:rFonts w:ascii="Arial" w:hAnsi="Arial" w:cs="Arial"/>
          <w:sz w:val="24"/>
          <w:szCs w:val="24"/>
        </w:rPr>
        <w:t xml:space="preserve"> dipl</w:t>
      </w:r>
      <w:r w:rsidR="00BB73B2">
        <w:rPr>
          <w:rFonts w:ascii="Arial" w:hAnsi="Arial" w:cs="Arial"/>
          <w:sz w:val="24"/>
          <w:szCs w:val="24"/>
        </w:rPr>
        <w:t>oma.</w:t>
      </w:r>
    </w:p>
    <w:p w:rsidR="00C81CD1" w:rsidRDefault="00C81CD1" w:rsidP="00C81C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1CD1" w:rsidRDefault="00C81CD1" w:rsidP="00DF29C2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del w:id="33" w:author="mario" w:date="2015-04-06T00:19:00Z">
        <w:r w:rsidRPr="00C81CD1" w:rsidDel="00911FD3">
          <w:rPr>
            <w:rFonts w:ascii="Arial" w:hAnsi="Arial" w:cs="Arial"/>
            <w:b/>
            <w:sz w:val="24"/>
            <w:szCs w:val="24"/>
          </w:rPr>
          <w:delText>Parte II</w:delText>
        </w:r>
      </w:del>
    </w:p>
    <w:p w:rsidR="00A25A82" w:rsidRPr="00C81CD1" w:rsidRDefault="00A25A82" w:rsidP="00C81CD1">
      <w:pPr>
        <w:spacing w:after="0" w:line="240" w:lineRule="auto"/>
        <w:ind w:firstLine="357"/>
        <w:jc w:val="both"/>
        <w:rPr>
          <w:rFonts w:ascii="Arial" w:hAnsi="Arial" w:cs="Arial"/>
          <w:b/>
          <w:sz w:val="24"/>
          <w:szCs w:val="24"/>
        </w:rPr>
      </w:pPr>
    </w:p>
    <w:p w:rsidR="00C81CD1" w:rsidRDefault="00C81CD1" w:rsidP="00DF29C2">
      <w:pPr>
        <w:numPr>
          <w:ilvl w:val="2"/>
          <w:numId w:val="13"/>
        </w:numPr>
        <w:spacing w:after="0" w:line="240" w:lineRule="auto"/>
        <w:ind w:left="1276" w:hanging="567"/>
        <w:jc w:val="both"/>
        <w:rPr>
          <w:rFonts w:ascii="Arial" w:hAnsi="Arial" w:cs="Arial"/>
          <w:b/>
          <w:sz w:val="24"/>
          <w:szCs w:val="24"/>
        </w:rPr>
      </w:pPr>
      <w:r w:rsidRPr="00C81CD1">
        <w:rPr>
          <w:rFonts w:ascii="Arial" w:hAnsi="Arial" w:cs="Arial"/>
          <w:b/>
          <w:sz w:val="24"/>
          <w:szCs w:val="24"/>
        </w:rPr>
        <w:t xml:space="preserve">Definição </w:t>
      </w:r>
      <w:r w:rsidR="00B2536A">
        <w:rPr>
          <w:rFonts w:ascii="Arial" w:hAnsi="Arial" w:cs="Arial"/>
          <w:b/>
          <w:sz w:val="24"/>
          <w:szCs w:val="24"/>
        </w:rPr>
        <w:t xml:space="preserve">e Usabilidade </w:t>
      </w:r>
      <w:r w:rsidRPr="00C81CD1">
        <w:rPr>
          <w:rFonts w:ascii="Arial" w:hAnsi="Arial" w:cs="Arial"/>
          <w:b/>
          <w:sz w:val="24"/>
          <w:szCs w:val="24"/>
        </w:rPr>
        <w:t>de Indexador</w:t>
      </w:r>
      <w:r w:rsidR="00E01852">
        <w:rPr>
          <w:rFonts w:ascii="Arial" w:hAnsi="Arial" w:cs="Arial"/>
          <w:b/>
          <w:sz w:val="24"/>
          <w:szCs w:val="24"/>
        </w:rPr>
        <w:t xml:space="preserve"> de Texto</w:t>
      </w:r>
    </w:p>
    <w:p w:rsidR="00E01852" w:rsidRDefault="00E01852" w:rsidP="00C81CD1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C81CD1" w:rsidRDefault="00E01852" w:rsidP="00F77AB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indexador de texto é uma ferramenta responsável pela leitura</w:t>
      </w:r>
      <w:r w:rsidR="008161E2">
        <w:rPr>
          <w:rFonts w:ascii="Arial" w:hAnsi="Arial" w:cs="Arial"/>
          <w:sz w:val="24"/>
          <w:szCs w:val="24"/>
        </w:rPr>
        <w:t xml:space="preserve"> / análise</w:t>
      </w:r>
      <w:r>
        <w:rPr>
          <w:rFonts w:ascii="Arial" w:hAnsi="Arial" w:cs="Arial"/>
          <w:sz w:val="24"/>
          <w:szCs w:val="24"/>
        </w:rPr>
        <w:t xml:space="preserve"> de um documento e </w:t>
      </w:r>
      <w:r w:rsidR="008161E2">
        <w:rPr>
          <w:rFonts w:ascii="Arial" w:hAnsi="Arial" w:cs="Arial"/>
          <w:sz w:val="24"/>
          <w:szCs w:val="24"/>
        </w:rPr>
        <w:t xml:space="preserve">o armazenamento </w:t>
      </w:r>
      <w:r w:rsidR="000C4963">
        <w:rPr>
          <w:rFonts w:ascii="Arial" w:hAnsi="Arial" w:cs="Arial"/>
          <w:sz w:val="24"/>
          <w:szCs w:val="24"/>
        </w:rPr>
        <w:t>do resultado</w:t>
      </w:r>
      <w:r w:rsidR="008161E2">
        <w:rPr>
          <w:rFonts w:ascii="Arial" w:hAnsi="Arial" w:cs="Arial"/>
          <w:sz w:val="24"/>
          <w:szCs w:val="24"/>
        </w:rPr>
        <w:t xml:space="preserve"> em uma base de dados</w:t>
      </w:r>
      <w:r w:rsidR="000C4963">
        <w:rPr>
          <w:rFonts w:ascii="Arial" w:hAnsi="Arial" w:cs="Arial"/>
          <w:sz w:val="24"/>
          <w:szCs w:val="24"/>
        </w:rPr>
        <w:t>,</w:t>
      </w:r>
      <w:r w:rsidR="008161E2">
        <w:rPr>
          <w:rFonts w:ascii="Arial" w:hAnsi="Arial" w:cs="Arial"/>
          <w:sz w:val="24"/>
          <w:szCs w:val="24"/>
        </w:rPr>
        <w:t xml:space="preserve"> de forma a facilitar uma futura busca através de um termo, frase ou sentença</w:t>
      </w:r>
      <w:r w:rsidR="000C4963">
        <w:rPr>
          <w:rFonts w:ascii="Arial" w:hAnsi="Arial" w:cs="Arial"/>
          <w:sz w:val="24"/>
          <w:szCs w:val="24"/>
        </w:rPr>
        <w:t>.</w:t>
      </w:r>
    </w:p>
    <w:p w:rsidR="008161E2" w:rsidRDefault="00972450" w:rsidP="00F77AB8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eficiência operacional desta ferramenta depende do algoritmo utilizado tanto para análise, quanto para o armazenamento</w:t>
      </w:r>
      <w:r w:rsidR="00A318F4">
        <w:rPr>
          <w:rFonts w:ascii="Arial" w:hAnsi="Arial" w:cs="Arial"/>
          <w:sz w:val="24"/>
          <w:szCs w:val="24"/>
        </w:rPr>
        <w:t xml:space="preserve"> das informações obtidas</w:t>
      </w:r>
      <w:r w:rsidR="00FB1E34">
        <w:rPr>
          <w:rFonts w:ascii="Arial" w:hAnsi="Arial" w:cs="Arial"/>
          <w:sz w:val="24"/>
          <w:szCs w:val="24"/>
        </w:rPr>
        <w:t xml:space="preserve"> no banco</w:t>
      </w:r>
      <w:r w:rsidR="00A318F4">
        <w:rPr>
          <w:rFonts w:ascii="Arial" w:hAnsi="Arial" w:cs="Arial"/>
          <w:sz w:val="24"/>
          <w:szCs w:val="24"/>
        </w:rPr>
        <w:t xml:space="preserve"> de dados.</w:t>
      </w:r>
      <w:r>
        <w:rPr>
          <w:rFonts w:ascii="Arial" w:hAnsi="Arial" w:cs="Arial"/>
          <w:sz w:val="24"/>
          <w:szCs w:val="24"/>
        </w:rPr>
        <w:t xml:space="preserve"> </w:t>
      </w:r>
      <w:r w:rsidR="002A4FC9">
        <w:rPr>
          <w:rFonts w:ascii="Arial" w:hAnsi="Arial" w:cs="Arial"/>
          <w:sz w:val="24"/>
          <w:szCs w:val="24"/>
        </w:rPr>
        <w:t xml:space="preserve">Outro fator </w:t>
      </w:r>
      <w:r w:rsidR="009434F3">
        <w:rPr>
          <w:rFonts w:ascii="Arial" w:hAnsi="Arial" w:cs="Arial"/>
          <w:sz w:val="24"/>
          <w:szCs w:val="24"/>
        </w:rPr>
        <w:t xml:space="preserve">que </w:t>
      </w:r>
      <w:r w:rsidR="00A318F4">
        <w:rPr>
          <w:rFonts w:ascii="Arial" w:hAnsi="Arial" w:cs="Arial"/>
          <w:sz w:val="24"/>
          <w:szCs w:val="24"/>
        </w:rPr>
        <w:t>gera certo impacto</w:t>
      </w:r>
      <w:r w:rsidR="0054475C">
        <w:rPr>
          <w:rFonts w:ascii="Arial" w:hAnsi="Arial" w:cs="Arial"/>
          <w:sz w:val="24"/>
          <w:szCs w:val="24"/>
        </w:rPr>
        <w:t xml:space="preserve"> </w:t>
      </w:r>
      <w:r w:rsidR="002A4FC9">
        <w:rPr>
          <w:rFonts w:ascii="Arial" w:hAnsi="Arial" w:cs="Arial"/>
          <w:sz w:val="24"/>
          <w:szCs w:val="24"/>
        </w:rPr>
        <w:t>é o tipo de arquivo que esta sendo analisado (sua extens</w:t>
      </w:r>
      <w:r w:rsidR="002F6A56">
        <w:rPr>
          <w:rFonts w:ascii="Arial" w:hAnsi="Arial" w:cs="Arial"/>
          <w:sz w:val="24"/>
          <w:szCs w:val="24"/>
        </w:rPr>
        <w:t>ão), pois cada um possui determinado método para realização da indexação.</w:t>
      </w:r>
    </w:p>
    <w:p w:rsidR="00C81CD1" w:rsidRDefault="002F6A56" w:rsidP="00B2536A">
      <w:pPr>
        <w:spacing w:after="0" w:line="360" w:lineRule="auto"/>
        <w:ind w:left="1435" w:firstLine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318F4">
        <w:rPr>
          <w:rFonts w:ascii="Arial" w:hAnsi="Arial" w:cs="Arial"/>
          <w:sz w:val="24"/>
          <w:szCs w:val="24"/>
        </w:rPr>
        <w:t>ara sanar este</w:t>
      </w:r>
      <w:r>
        <w:rPr>
          <w:rFonts w:ascii="Arial" w:hAnsi="Arial" w:cs="Arial"/>
          <w:sz w:val="24"/>
          <w:szCs w:val="24"/>
        </w:rPr>
        <w:t>s</w:t>
      </w:r>
      <w:r w:rsidR="00A318F4">
        <w:rPr>
          <w:rFonts w:ascii="Arial" w:hAnsi="Arial" w:cs="Arial"/>
          <w:sz w:val="24"/>
          <w:szCs w:val="24"/>
        </w:rPr>
        <w:t xml:space="preserve"> problema</w:t>
      </w:r>
      <w:r>
        <w:rPr>
          <w:rFonts w:ascii="Arial" w:hAnsi="Arial" w:cs="Arial"/>
          <w:sz w:val="24"/>
          <w:szCs w:val="24"/>
        </w:rPr>
        <w:t>s</w:t>
      </w:r>
      <w:r w:rsidR="00A318F4">
        <w:rPr>
          <w:rFonts w:ascii="Arial" w:hAnsi="Arial" w:cs="Arial"/>
          <w:sz w:val="24"/>
          <w:szCs w:val="24"/>
        </w:rPr>
        <w:t xml:space="preserve">, geralmente </w:t>
      </w:r>
      <w:r>
        <w:rPr>
          <w:rFonts w:ascii="Arial" w:hAnsi="Arial" w:cs="Arial"/>
          <w:sz w:val="24"/>
          <w:szCs w:val="24"/>
        </w:rPr>
        <w:t>é</w:t>
      </w:r>
      <w:r w:rsidR="00A318F4">
        <w:rPr>
          <w:rFonts w:ascii="Arial" w:hAnsi="Arial" w:cs="Arial"/>
          <w:sz w:val="24"/>
          <w:szCs w:val="24"/>
        </w:rPr>
        <w:t xml:space="preserve"> utilizad</w:t>
      </w:r>
      <w:r>
        <w:rPr>
          <w:rFonts w:ascii="Arial" w:hAnsi="Arial" w:cs="Arial"/>
          <w:sz w:val="24"/>
          <w:szCs w:val="24"/>
        </w:rPr>
        <w:t>a</w:t>
      </w:r>
      <w:r w:rsidR="00A318F4">
        <w:rPr>
          <w:rFonts w:ascii="Arial" w:hAnsi="Arial" w:cs="Arial"/>
          <w:sz w:val="24"/>
          <w:szCs w:val="24"/>
        </w:rPr>
        <w:t xml:space="preserve"> a mescla de vários modelos já existentes</w:t>
      </w:r>
      <w:r w:rsidR="000C4963">
        <w:rPr>
          <w:rFonts w:ascii="Arial" w:hAnsi="Arial" w:cs="Arial"/>
          <w:sz w:val="24"/>
          <w:szCs w:val="24"/>
        </w:rPr>
        <w:t>, visando maior</w:t>
      </w:r>
      <w:r w:rsidR="00F77AB8">
        <w:rPr>
          <w:rFonts w:ascii="Arial" w:hAnsi="Arial" w:cs="Arial"/>
          <w:sz w:val="24"/>
          <w:szCs w:val="24"/>
        </w:rPr>
        <w:t xml:space="preserve"> </w:t>
      </w:r>
      <w:r w:rsidR="000C4963">
        <w:rPr>
          <w:rFonts w:ascii="Arial" w:hAnsi="Arial" w:cs="Arial"/>
          <w:sz w:val="24"/>
          <w:szCs w:val="24"/>
        </w:rPr>
        <w:t>a</w:t>
      </w:r>
      <w:r w:rsidR="00F77AB8">
        <w:rPr>
          <w:rFonts w:ascii="Arial" w:hAnsi="Arial" w:cs="Arial"/>
          <w:sz w:val="24"/>
          <w:szCs w:val="24"/>
        </w:rPr>
        <w:t>gil</w:t>
      </w:r>
      <w:r w:rsidR="000C4963">
        <w:rPr>
          <w:rFonts w:ascii="Arial" w:hAnsi="Arial" w:cs="Arial"/>
          <w:sz w:val="24"/>
          <w:szCs w:val="24"/>
        </w:rPr>
        <w:t>idade</w:t>
      </w:r>
      <w:r w:rsidR="00F77AB8">
        <w:rPr>
          <w:rFonts w:ascii="Arial" w:hAnsi="Arial" w:cs="Arial"/>
          <w:sz w:val="24"/>
          <w:szCs w:val="24"/>
        </w:rPr>
        <w:t xml:space="preserve"> </w:t>
      </w:r>
      <w:r w:rsidR="000C4963">
        <w:rPr>
          <w:rFonts w:ascii="Arial" w:hAnsi="Arial" w:cs="Arial"/>
          <w:sz w:val="24"/>
          <w:szCs w:val="24"/>
        </w:rPr>
        <w:t>e</w:t>
      </w:r>
      <w:r w:rsidR="00F77AB8">
        <w:rPr>
          <w:rFonts w:ascii="Arial" w:hAnsi="Arial" w:cs="Arial"/>
          <w:sz w:val="24"/>
          <w:szCs w:val="24"/>
        </w:rPr>
        <w:t xml:space="preserve"> alta efi</w:t>
      </w:r>
      <w:r w:rsidR="000C4963">
        <w:rPr>
          <w:rFonts w:ascii="Arial" w:hAnsi="Arial" w:cs="Arial"/>
          <w:sz w:val="24"/>
          <w:szCs w:val="24"/>
        </w:rPr>
        <w:t>ciência</w:t>
      </w:r>
      <w:r w:rsidR="00F77AB8">
        <w:rPr>
          <w:rFonts w:ascii="Arial" w:hAnsi="Arial" w:cs="Arial"/>
          <w:sz w:val="24"/>
          <w:szCs w:val="24"/>
        </w:rPr>
        <w:t xml:space="preserve"> na busca.</w:t>
      </w:r>
    </w:p>
    <w:p w:rsidR="00096E23" w:rsidRPr="00C81CD1" w:rsidRDefault="00096E23" w:rsidP="00C81CD1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C81CD1" w:rsidRPr="00C81CD1" w:rsidRDefault="00C81CD1" w:rsidP="00DF29C2">
      <w:pPr>
        <w:numPr>
          <w:ilvl w:val="2"/>
          <w:numId w:val="13"/>
        </w:numPr>
        <w:spacing w:after="0" w:line="240" w:lineRule="auto"/>
        <w:ind w:left="1276" w:hanging="567"/>
        <w:jc w:val="both"/>
        <w:rPr>
          <w:rFonts w:ascii="Arial" w:hAnsi="Arial" w:cs="Arial"/>
          <w:b/>
          <w:sz w:val="24"/>
          <w:szCs w:val="24"/>
        </w:rPr>
      </w:pPr>
      <w:r w:rsidRPr="00C81CD1">
        <w:rPr>
          <w:rFonts w:ascii="Arial" w:hAnsi="Arial" w:cs="Arial"/>
          <w:b/>
          <w:sz w:val="24"/>
          <w:szCs w:val="24"/>
        </w:rPr>
        <w:t>Tipos de algoritmos para Indexação</w:t>
      </w:r>
    </w:p>
    <w:p w:rsidR="00C81CD1" w:rsidRDefault="00C81CD1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096E23" w:rsidRPr="00C81CD1" w:rsidRDefault="00096E23" w:rsidP="00096E23">
      <w:pPr>
        <w:spacing w:after="0"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:rsidR="00621D4E" w:rsidRPr="00C96C9D" w:rsidRDefault="00621D4E" w:rsidP="00C96C9D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640025" w:rsidRDefault="003F4A92" w:rsidP="00B36249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Hipóteses</w:t>
      </w:r>
    </w:p>
    <w:p w:rsidR="0025738D" w:rsidRPr="00640025" w:rsidRDefault="0025738D" w:rsidP="006400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5B09" w:rsidRDefault="009A7AE5" w:rsidP="00425DF4">
      <w:pPr>
        <w:spacing w:after="0" w:line="360" w:lineRule="auto"/>
        <w:ind w:left="1080" w:firstLine="3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Partimos do pressuposto de que um indexador de Trabalhos de Graduação </w:t>
      </w:r>
      <w:r w:rsidR="00713F12">
        <w:rPr>
          <w:rFonts w:ascii="Arial" w:hAnsi="Arial" w:cs="Arial"/>
          <w:sz w:val="24"/>
          <w:szCs w:val="24"/>
        </w:rPr>
        <w:t xml:space="preserve">garantirá que este material </w:t>
      </w:r>
      <w:r w:rsidR="00E308D9">
        <w:rPr>
          <w:rFonts w:ascii="Arial" w:hAnsi="Arial" w:cs="Arial"/>
          <w:sz w:val="24"/>
          <w:szCs w:val="24"/>
        </w:rPr>
        <w:t xml:space="preserve">receba a devida tratativa, </w:t>
      </w:r>
      <w:r w:rsidR="00713F12">
        <w:rPr>
          <w:rFonts w:ascii="Arial" w:hAnsi="Arial" w:cs="Arial"/>
          <w:sz w:val="24"/>
          <w:szCs w:val="24"/>
        </w:rPr>
        <w:t>se</w:t>
      </w:r>
      <w:r w:rsidR="00E308D9">
        <w:rPr>
          <w:rFonts w:ascii="Arial" w:hAnsi="Arial" w:cs="Arial"/>
          <w:sz w:val="24"/>
          <w:szCs w:val="24"/>
        </w:rPr>
        <w:t>ndo</w:t>
      </w:r>
      <w:r w:rsidR="00713F12">
        <w:rPr>
          <w:rFonts w:ascii="Arial" w:hAnsi="Arial" w:cs="Arial"/>
          <w:sz w:val="24"/>
          <w:szCs w:val="24"/>
        </w:rPr>
        <w:t xml:space="preserve"> disponibilizado por um corpo docente qualificado</w:t>
      </w:r>
      <w:r w:rsidR="00E308D9">
        <w:rPr>
          <w:rFonts w:ascii="Arial" w:hAnsi="Arial" w:cs="Arial"/>
          <w:sz w:val="24"/>
          <w:szCs w:val="24"/>
        </w:rPr>
        <w:t>, que proverá a disponibilização de</w:t>
      </w:r>
      <w:r w:rsidR="00713F12">
        <w:rPr>
          <w:rFonts w:ascii="Arial" w:hAnsi="Arial" w:cs="Arial"/>
          <w:sz w:val="24"/>
          <w:szCs w:val="24"/>
        </w:rPr>
        <w:t xml:space="preserve"> seu </w:t>
      </w:r>
      <w:r w:rsidR="00E308D9">
        <w:rPr>
          <w:rFonts w:ascii="Arial" w:hAnsi="Arial" w:cs="Arial"/>
          <w:sz w:val="24"/>
          <w:szCs w:val="24"/>
        </w:rPr>
        <w:t>conteúdo de forma íntegra e</w:t>
      </w:r>
      <w:r w:rsidR="00713F12" w:rsidRPr="00640025">
        <w:rPr>
          <w:rFonts w:ascii="Arial" w:hAnsi="Arial" w:cs="Arial"/>
          <w:sz w:val="24"/>
          <w:szCs w:val="24"/>
        </w:rPr>
        <w:t xml:space="preserve"> </w:t>
      </w:r>
      <w:r w:rsidR="00713F12">
        <w:rPr>
          <w:rFonts w:ascii="Arial" w:hAnsi="Arial" w:cs="Arial"/>
          <w:sz w:val="24"/>
          <w:szCs w:val="24"/>
        </w:rPr>
        <w:t>condizente</w:t>
      </w:r>
      <w:r w:rsidR="00713F12" w:rsidRPr="00640025">
        <w:rPr>
          <w:rFonts w:ascii="Arial" w:hAnsi="Arial" w:cs="Arial"/>
          <w:sz w:val="24"/>
          <w:szCs w:val="24"/>
        </w:rPr>
        <w:t xml:space="preserve"> com a verdade, consolidando uma fonte segura </w:t>
      </w:r>
      <w:r w:rsidR="00713F12">
        <w:rPr>
          <w:rFonts w:ascii="Arial" w:hAnsi="Arial" w:cs="Arial"/>
          <w:sz w:val="24"/>
          <w:szCs w:val="24"/>
        </w:rPr>
        <w:t>para</w:t>
      </w:r>
      <w:r w:rsidR="00713F12" w:rsidRPr="00640025">
        <w:rPr>
          <w:rFonts w:ascii="Arial" w:hAnsi="Arial" w:cs="Arial"/>
          <w:sz w:val="24"/>
          <w:szCs w:val="24"/>
        </w:rPr>
        <w:t xml:space="preserve"> informaçõ</w:t>
      </w:r>
      <w:r w:rsidR="00713F12">
        <w:rPr>
          <w:rFonts w:ascii="Arial" w:hAnsi="Arial" w:cs="Arial"/>
          <w:sz w:val="24"/>
          <w:szCs w:val="24"/>
        </w:rPr>
        <w:t>es sobre os mais diversos temas, distribuindo-as de forma</w:t>
      </w:r>
      <w:r w:rsidR="00713F12" w:rsidRPr="00640025">
        <w:rPr>
          <w:rFonts w:ascii="Arial" w:hAnsi="Arial" w:cs="Arial"/>
          <w:sz w:val="24"/>
          <w:szCs w:val="24"/>
        </w:rPr>
        <w:t xml:space="preserve"> adequada</w:t>
      </w:r>
      <w:r w:rsidR="00713F12">
        <w:rPr>
          <w:rFonts w:ascii="Arial" w:hAnsi="Arial" w:cs="Arial"/>
          <w:sz w:val="24"/>
          <w:szCs w:val="24"/>
        </w:rPr>
        <w:t xml:space="preserve"> e igualitária.</w:t>
      </w:r>
    </w:p>
    <w:p w:rsidR="002F4AD8" w:rsidRDefault="002F4AD8" w:rsidP="0074025C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D47E12" w:rsidRDefault="002F4AD8" w:rsidP="00B36249">
      <w:pPr>
        <w:pStyle w:val="Ttulo1"/>
        <w:numPr>
          <w:ilvl w:val="1"/>
          <w:numId w:val="13"/>
        </w:numPr>
        <w:rPr>
          <w:rFonts w:ascii="Arial" w:hAnsi="Arial" w:cs="Arial"/>
          <w:color w:val="000000"/>
        </w:rPr>
      </w:pPr>
      <w:r w:rsidRPr="00B36249">
        <w:rPr>
          <w:rFonts w:ascii="Arial" w:hAnsi="Arial" w:cs="Arial"/>
          <w:color w:val="000000"/>
        </w:rPr>
        <w:t>M</w:t>
      </w:r>
      <w:r w:rsidR="003F4A92">
        <w:rPr>
          <w:rFonts w:ascii="Arial" w:hAnsi="Arial" w:cs="Arial"/>
          <w:color w:val="000000"/>
          <w:lang w:val="pt-BR"/>
        </w:rPr>
        <w:t>etodologia de Pesquisa</w:t>
      </w:r>
    </w:p>
    <w:p w:rsidR="00425DF4" w:rsidRPr="003F4A92" w:rsidRDefault="00425DF4" w:rsidP="003F4A92">
      <w:pPr>
        <w:pStyle w:val="Ttulo1"/>
        <w:numPr>
          <w:ilvl w:val="1"/>
          <w:numId w:val="13"/>
        </w:numPr>
        <w:rPr>
          <w:rFonts w:ascii="Arial" w:hAnsi="Arial" w:cs="Arial"/>
          <w:color w:val="000000"/>
        </w:rPr>
      </w:pPr>
      <w:r w:rsidRPr="003F4A92">
        <w:rPr>
          <w:rFonts w:ascii="Arial" w:hAnsi="Arial" w:cs="Arial"/>
          <w:color w:val="000000"/>
        </w:rPr>
        <w:t>C</w:t>
      </w:r>
      <w:r w:rsidR="003F4A92" w:rsidRPr="003F4A92">
        <w:rPr>
          <w:rFonts w:ascii="Arial" w:hAnsi="Arial" w:cs="Arial"/>
          <w:color w:val="000000"/>
        </w:rPr>
        <w:t>ronograma</w:t>
      </w:r>
    </w:p>
    <w:p w:rsidR="001C62D8" w:rsidRPr="001C62D8" w:rsidRDefault="001C62D8" w:rsidP="001C62D8">
      <w:pPr>
        <w:rPr>
          <w:lang w:eastAsia="ar-SA"/>
        </w:rPr>
      </w:pPr>
    </w:p>
    <w:p w:rsidR="009A7AE5" w:rsidRPr="001C62D8" w:rsidRDefault="001C62D8" w:rsidP="001C62D8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62D8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ONSIDERAÇÕES FINAIS</w:t>
      </w:r>
    </w:p>
    <w:p w:rsidR="009A7AE5" w:rsidRDefault="009A7AE5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BF031C" w:rsidRPr="00AB0E70" w:rsidRDefault="00BF031C" w:rsidP="009A7AE5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2F4AD8" w:rsidRPr="00186E51" w:rsidRDefault="00621D4E" w:rsidP="001C62D8">
      <w:pPr>
        <w:pStyle w:val="Ttulo1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</w:t>
      </w:r>
      <w:r w:rsidR="002F4AD8" w:rsidRPr="00186E51">
        <w:rPr>
          <w:rFonts w:ascii="Arial" w:hAnsi="Arial" w:cs="Arial"/>
          <w:color w:val="000000"/>
        </w:rPr>
        <w:t>EFERÊNCIAS BIBLIOGRÁFICAS</w:t>
      </w:r>
    </w:p>
    <w:p w:rsidR="00873BA1" w:rsidRDefault="00873BA1" w:rsidP="00425DF4">
      <w:pPr>
        <w:pStyle w:val="Bibliografia"/>
        <w:ind w:left="708"/>
        <w:jc w:val="both"/>
        <w:rPr>
          <w:noProof/>
        </w:rPr>
      </w:pPr>
      <w:r>
        <w:rPr>
          <w:noProof/>
        </w:rPr>
        <w:t xml:space="preserve">Agência Mestre. (20 de 03 de 2008). </w:t>
      </w:r>
      <w:r>
        <w:rPr>
          <w:i/>
          <w:iCs/>
          <w:noProof/>
        </w:rPr>
        <w:t>Glossário SEO e SEM | Agência Mestre</w:t>
      </w:r>
      <w:r>
        <w:rPr>
          <w:noProof/>
        </w:rPr>
        <w:t>. Acesso em 11 de 03 de 2015, disponível em Agência Mestre: http://www.agenciamestre.com/seo/glossario-seo-e-sem#letraI</w:t>
      </w:r>
    </w:p>
    <w:p w:rsidR="00873BA1" w:rsidRDefault="00873BA1" w:rsidP="00425DF4">
      <w:pPr>
        <w:pStyle w:val="Bibliografia"/>
        <w:ind w:left="708"/>
        <w:jc w:val="both"/>
        <w:rPr>
          <w:noProof/>
        </w:rPr>
      </w:pPr>
      <w:r>
        <w:rPr>
          <w:noProof/>
        </w:rPr>
        <w:t xml:space="preserve">FIP. (2010). </w:t>
      </w:r>
      <w:r>
        <w:rPr>
          <w:i/>
          <w:iCs/>
          <w:noProof/>
        </w:rPr>
        <w:t>fiponline</w:t>
      </w:r>
      <w:r>
        <w:rPr>
          <w:noProof/>
        </w:rPr>
        <w:t>. Acesso em 08 de 02 de 2015, disponível em fiponline: http://fiponline.edu.br/pdf/cliente=1-05151c9821803097750079ac9c1a5562.pdf</w:t>
      </w:r>
    </w:p>
    <w:p w:rsidR="006900FB" w:rsidRPr="00BF031C" w:rsidRDefault="00873BA1" w:rsidP="00BF031C">
      <w:pPr>
        <w:pStyle w:val="Bibliografia"/>
        <w:ind w:left="708"/>
        <w:jc w:val="both"/>
        <w:rPr>
          <w:noProof/>
        </w:rPr>
      </w:pPr>
      <w:r>
        <w:rPr>
          <w:noProof/>
        </w:rPr>
        <w:t xml:space="preserve">Padua, E. M. (2001). </w:t>
      </w:r>
      <w:r>
        <w:rPr>
          <w:i/>
          <w:iCs/>
          <w:noProof/>
        </w:rPr>
        <w:t>Metodologia da Pesquisa Abordagem Teórico-Prática.</w:t>
      </w:r>
      <w:r>
        <w:rPr>
          <w:noProof/>
        </w:rPr>
        <w:t xml:space="preserve"> Campinas: Papirus.</w:t>
      </w:r>
    </w:p>
    <w:sectPr w:rsidR="006900FB" w:rsidRPr="00BF031C" w:rsidSect="002500E0">
      <w:footerReference w:type="default" r:id="rId8"/>
      <w:footerReference w:type="first" r:id="rId9"/>
      <w:pgSz w:w="12240" w:h="15840"/>
      <w:pgMar w:top="1417" w:right="1701" w:bottom="1417" w:left="1701" w:header="720" w:footer="720" w:gutter="0"/>
      <w:pgNumType w:start="5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7E6" w:rsidRDefault="006947E6" w:rsidP="009958AC">
      <w:pPr>
        <w:spacing w:after="0" w:line="240" w:lineRule="auto"/>
      </w:pPr>
      <w:r>
        <w:separator/>
      </w:r>
    </w:p>
  </w:endnote>
  <w:endnote w:type="continuationSeparator" w:id="0">
    <w:p w:rsidR="006947E6" w:rsidRDefault="006947E6" w:rsidP="0099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12" w:rsidRDefault="00754BDD">
    <w:pPr>
      <w:pStyle w:val="Rodap"/>
      <w:jc w:val="right"/>
    </w:pPr>
    <w:fldSimple w:instr=" PAGE   \* MERGEFORMAT ">
      <w:r w:rsidR="00911FD3">
        <w:rPr>
          <w:noProof/>
        </w:rPr>
        <w:t>19</w:t>
      </w:r>
    </w:fldSimple>
  </w:p>
  <w:p w:rsidR="00D47E12" w:rsidRDefault="00D47E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0E0" w:rsidRDefault="00754BDD">
    <w:pPr>
      <w:pStyle w:val="Rodap"/>
      <w:jc w:val="right"/>
    </w:pPr>
    <w:fldSimple w:instr=" PAGE   \* MERGEFORMAT ">
      <w:r w:rsidR="001F1FAD">
        <w:rPr>
          <w:noProof/>
        </w:rPr>
        <w:t>5</w:t>
      </w:r>
    </w:fldSimple>
  </w:p>
  <w:p w:rsidR="002500E0" w:rsidRDefault="002500E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7E6" w:rsidRDefault="006947E6" w:rsidP="009958AC">
      <w:pPr>
        <w:spacing w:after="0" w:line="240" w:lineRule="auto"/>
      </w:pPr>
      <w:r>
        <w:separator/>
      </w:r>
    </w:p>
  </w:footnote>
  <w:footnote w:type="continuationSeparator" w:id="0">
    <w:p w:rsidR="006947E6" w:rsidRDefault="006947E6" w:rsidP="00995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">
    <w:nsid w:val="109A224B"/>
    <w:multiLevelType w:val="multilevel"/>
    <w:tmpl w:val="0AD4E22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60029C4"/>
    <w:multiLevelType w:val="hybridMultilevel"/>
    <w:tmpl w:val="D8F26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D75A0"/>
    <w:multiLevelType w:val="multilevel"/>
    <w:tmpl w:val="A0AA3B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4">
    <w:nsid w:val="31357110"/>
    <w:multiLevelType w:val="multilevel"/>
    <w:tmpl w:val="77241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8EF5764"/>
    <w:multiLevelType w:val="hybridMultilevel"/>
    <w:tmpl w:val="88F805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C1A66"/>
    <w:multiLevelType w:val="multilevel"/>
    <w:tmpl w:val="CAE06F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7">
    <w:nsid w:val="5B383E0C"/>
    <w:multiLevelType w:val="hybridMultilevel"/>
    <w:tmpl w:val="2548B5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5E76218D"/>
    <w:multiLevelType w:val="multilevel"/>
    <w:tmpl w:val="BEECDF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F976249"/>
    <w:multiLevelType w:val="multilevel"/>
    <w:tmpl w:val="646E2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40D1E17"/>
    <w:multiLevelType w:val="multilevel"/>
    <w:tmpl w:val="3B8259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9AC1E1F"/>
    <w:multiLevelType w:val="multilevel"/>
    <w:tmpl w:val="1E68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E861FAD"/>
    <w:multiLevelType w:val="hybridMultilevel"/>
    <w:tmpl w:val="DC8EAF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1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6F0"/>
    <w:rsid w:val="000026B4"/>
    <w:rsid w:val="00004D8F"/>
    <w:rsid w:val="00026EC0"/>
    <w:rsid w:val="0003727D"/>
    <w:rsid w:val="00043B00"/>
    <w:rsid w:val="000553CD"/>
    <w:rsid w:val="00057654"/>
    <w:rsid w:val="000643B6"/>
    <w:rsid w:val="00065EB8"/>
    <w:rsid w:val="00080068"/>
    <w:rsid w:val="000812F0"/>
    <w:rsid w:val="0009671C"/>
    <w:rsid w:val="00096E23"/>
    <w:rsid w:val="000B5B09"/>
    <w:rsid w:val="000C2190"/>
    <w:rsid w:val="000C4963"/>
    <w:rsid w:val="000D3426"/>
    <w:rsid w:val="000D42DF"/>
    <w:rsid w:val="000E1185"/>
    <w:rsid w:val="000F0916"/>
    <w:rsid w:val="000F53EE"/>
    <w:rsid w:val="0011345B"/>
    <w:rsid w:val="00121684"/>
    <w:rsid w:val="001217CA"/>
    <w:rsid w:val="00132250"/>
    <w:rsid w:val="001347C6"/>
    <w:rsid w:val="0013679D"/>
    <w:rsid w:val="0014196E"/>
    <w:rsid w:val="00153311"/>
    <w:rsid w:val="001662DD"/>
    <w:rsid w:val="00180286"/>
    <w:rsid w:val="00186E51"/>
    <w:rsid w:val="00190B11"/>
    <w:rsid w:val="00191340"/>
    <w:rsid w:val="001A0B47"/>
    <w:rsid w:val="001C62D8"/>
    <w:rsid w:val="001D5FFD"/>
    <w:rsid w:val="001E6CC0"/>
    <w:rsid w:val="001F1FAD"/>
    <w:rsid w:val="002054F5"/>
    <w:rsid w:val="002130FE"/>
    <w:rsid w:val="00232E2A"/>
    <w:rsid w:val="00235100"/>
    <w:rsid w:val="002500E0"/>
    <w:rsid w:val="0025738D"/>
    <w:rsid w:val="002615F2"/>
    <w:rsid w:val="00261741"/>
    <w:rsid w:val="00282AA2"/>
    <w:rsid w:val="00292400"/>
    <w:rsid w:val="002A4FC9"/>
    <w:rsid w:val="002A66BD"/>
    <w:rsid w:val="002B5B8B"/>
    <w:rsid w:val="002D304E"/>
    <w:rsid w:val="002E1C8C"/>
    <w:rsid w:val="002E43F1"/>
    <w:rsid w:val="002F36F0"/>
    <w:rsid w:val="002F3B9B"/>
    <w:rsid w:val="002F428E"/>
    <w:rsid w:val="002F4AD8"/>
    <w:rsid w:val="002F6013"/>
    <w:rsid w:val="002F6A56"/>
    <w:rsid w:val="003001C2"/>
    <w:rsid w:val="00303AEA"/>
    <w:rsid w:val="00303E4A"/>
    <w:rsid w:val="003265B0"/>
    <w:rsid w:val="00327544"/>
    <w:rsid w:val="00340C61"/>
    <w:rsid w:val="00343581"/>
    <w:rsid w:val="003502B0"/>
    <w:rsid w:val="003503AC"/>
    <w:rsid w:val="003825FA"/>
    <w:rsid w:val="00397B7D"/>
    <w:rsid w:val="003A4F80"/>
    <w:rsid w:val="003B0D9E"/>
    <w:rsid w:val="003B1C17"/>
    <w:rsid w:val="003B1E8F"/>
    <w:rsid w:val="003C1FDC"/>
    <w:rsid w:val="003C2139"/>
    <w:rsid w:val="003C3BF1"/>
    <w:rsid w:val="003C4A85"/>
    <w:rsid w:val="003C4FAA"/>
    <w:rsid w:val="003D1570"/>
    <w:rsid w:val="003F4A92"/>
    <w:rsid w:val="003F4AB5"/>
    <w:rsid w:val="00412F53"/>
    <w:rsid w:val="0041630E"/>
    <w:rsid w:val="00416559"/>
    <w:rsid w:val="004173AB"/>
    <w:rsid w:val="00425DF4"/>
    <w:rsid w:val="0043636A"/>
    <w:rsid w:val="004416BB"/>
    <w:rsid w:val="00450705"/>
    <w:rsid w:val="00452A8A"/>
    <w:rsid w:val="00467B01"/>
    <w:rsid w:val="00470123"/>
    <w:rsid w:val="00483298"/>
    <w:rsid w:val="004C0C3F"/>
    <w:rsid w:val="004D368C"/>
    <w:rsid w:val="004F1226"/>
    <w:rsid w:val="004F2F19"/>
    <w:rsid w:val="005113B3"/>
    <w:rsid w:val="005209E4"/>
    <w:rsid w:val="00522EDB"/>
    <w:rsid w:val="00530508"/>
    <w:rsid w:val="00533A75"/>
    <w:rsid w:val="0054475C"/>
    <w:rsid w:val="00544D94"/>
    <w:rsid w:val="00562C80"/>
    <w:rsid w:val="0056487B"/>
    <w:rsid w:val="00572496"/>
    <w:rsid w:val="00582C36"/>
    <w:rsid w:val="0059526C"/>
    <w:rsid w:val="005A1D23"/>
    <w:rsid w:val="005A1E43"/>
    <w:rsid w:val="005A451F"/>
    <w:rsid w:val="005A46D1"/>
    <w:rsid w:val="005B0AA4"/>
    <w:rsid w:val="005C5478"/>
    <w:rsid w:val="005C5BD2"/>
    <w:rsid w:val="005D0437"/>
    <w:rsid w:val="005D13C5"/>
    <w:rsid w:val="005D2951"/>
    <w:rsid w:val="005E1C27"/>
    <w:rsid w:val="005F0BB5"/>
    <w:rsid w:val="005F28EF"/>
    <w:rsid w:val="00600791"/>
    <w:rsid w:val="006114BD"/>
    <w:rsid w:val="00614053"/>
    <w:rsid w:val="00615591"/>
    <w:rsid w:val="006176D3"/>
    <w:rsid w:val="00621D4E"/>
    <w:rsid w:val="00626A7F"/>
    <w:rsid w:val="00633027"/>
    <w:rsid w:val="00637D6B"/>
    <w:rsid w:val="00640025"/>
    <w:rsid w:val="00645222"/>
    <w:rsid w:val="00647FBE"/>
    <w:rsid w:val="006722B1"/>
    <w:rsid w:val="006736CF"/>
    <w:rsid w:val="00677770"/>
    <w:rsid w:val="00686EFB"/>
    <w:rsid w:val="006900FB"/>
    <w:rsid w:val="006947E6"/>
    <w:rsid w:val="006A3B37"/>
    <w:rsid w:val="006A69F6"/>
    <w:rsid w:val="006E2A0C"/>
    <w:rsid w:val="00702120"/>
    <w:rsid w:val="00707EFD"/>
    <w:rsid w:val="00713909"/>
    <w:rsid w:val="0071398C"/>
    <w:rsid w:val="00713F12"/>
    <w:rsid w:val="00734D57"/>
    <w:rsid w:val="0074025C"/>
    <w:rsid w:val="007418CE"/>
    <w:rsid w:val="0074695B"/>
    <w:rsid w:val="007514B5"/>
    <w:rsid w:val="00751E55"/>
    <w:rsid w:val="00754313"/>
    <w:rsid w:val="00754BDD"/>
    <w:rsid w:val="00754EAC"/>
    <w:rsid w:val="00787E58"/>
    <w:rsid w:val="007A7BC6"/>
    <w:rsid w:val="007C7B8D"/>
    <w:rsid w:val="007D43B4"/>
    <w:rsid w:val="007D6236"/>
    <w:rsid w:val="007E362A"/>
    <w:rsid w:val="007F12EA"/>
    <w:rsid w:val="0081189C"/>
    <w:rsid w:val="0081348D"/>
    <w:rsid w:val="008161E2"/>
    <w:rsid w:val="0082706A"/>
    <w:rsid w:val="008278FA"/>
    <w:rsid w:val="00840A4D"/>
    <w:rsid w:val="00843672"/>
    <w:rsid w:val="00845BA1"/>
    <w:rsid w:val="00873BA1"/>
    <w:rsid w:val="00874B17"/>
    <w:rsid w:val="00876356"/>
    <w:rsid w:val="00887588"/>
    <w:rsid w:val="008A40E8"/>
    <w:rsid w:val="008E42E8"/>
    <w:rsid w:val="008F16C5"/>
    <w:rsid w:val="008F213A"/>
    <w:rsid w:val="008F7DD6"/>
    <w:rsid w:val="00904E64"/>
    <w:rsid w:val="00911FD3"/>
    <w:rsid w:val="009124B7"/>
    <w:rsid w:val="00920008"/>
    <w:rsid w:val="00922459"/>
    <w:rsid w:val="009228E2"/>
    <w:rsid w:val="009434F3"/>
    <w:rsid w:val="0094496A"/>
    <w:rsid w:val="00944974"/>
    <w:rsid w:val="0096090E"/>
    <w:rsid w:val="0096240C"/>
    <w:rsid w:val="0096328A"/>
    <w:rsid w:val="00964A53"/>
    <w:rsid w:val="009664AF"/>
    <w:rsid w:val="00972450"/>
    <w:rsid w:val="009756BC"/>
    <w:rsid w:val="00982F41"/>
    <w:rsid w:val="009842E2"/>
    <w:rsid w:val="009914A7"/>
    <w:rsid w:val="009958AC"/>
    <w:rsid w:val="009A7AE5"/>
    <w:rsid w:val="009B0396"/>
    <w:rsid w:val="009B06A8"/>
    <w:rsid w:val="009D6EAD"/>
    <w:rsid w:val="009E0ED5"/>
    <w:rsid w:val="009F02BE"/>
    <w:rsid w:val="00A048B9"/>
    <w:rsid w:val="00A10979"/>
    <w:rsid w:val="00A1244B"/>
    <w:rsid w:val="00A14BCA"/>
    <w:rsid w:val="00A25A82"/>
    <w:rsid w:val="00A2727F"/>
    <w:rsid w:val="00A318F4"/>
    <w:rsid w:val="00A3434C"/>
    <w:rsid w:val="00A34893"/>
    <w:rsid w:val="00A55930"/>
    <w:rsid w:val="00A565F9"/>
    <w:rsid w:val="00A671F7"/>
    <w:rsid w:val="00A70E3B"/>
    <w:rsid w:val="00A73221"/>
    <w:rsid w:val="00A81D23"/>
    <w:rsid w:val="00A83A9D"/>
    <w:rsid w:val="00A90B90"/>
    <w:rsid w:val="00AA0A5C"/>
    <w:rsid w:val="00AB0E70"/>
    <w:rsid w:val="00AC53A3"/>
    <w:rsid w:val="00AC6440"/>
    <w:rsid w:val="00AD794B"/>
    <w:rsid w:val="00AE0193"/>
    <w:rsid w:val="00AE5D2D"/>
    <w:rsid w:val="00AF01BC"/>
    <w:rsid w:val="00AF5B93"/>
    <w:rsid w:val="00AF76BE"/>
    <w:rsid w:val="00B04F2F"/>
    <w:rsid w:val="00B16249"/>
    <w:rsid w:val="00B2536A"/>
    <w:rsid w:val="00B302BE"/>
    <w:rsid w:val="00B36249"/>
    <w:rsid w:val="00B43FD7"/>
    <w:rsid w:val="00B75632"/>
    <w:rsid w:val="00B76ED8"/>
    <w:rsid w:val="00B8000E"/>
    <w:rsid w:val="00B807E1"/>
    <w:rsid w:val="00B82CC6"/>
    <w:rsid w:val="00B9482F"/>
    <w:rsid w:val="00BA734C"/>
    <w:rsid w:val="00BB73B2"/>
    <w:rsid w:val="00BC1487"/>
    <w:rsid w:val="00BF031C"/>
    <w:rsid w:val="00BF7CEF"/>
    <w:rsid w:val="00C01D32"/>
    <w:rsid w:val="00C16366"/>
    <w:rsid w:val="00C2367E"/>
    <w:rsid w:val="00C2791F"/>
    <w:rsid w:val="00C33027"/>
    <w:rsid w:val="00C369A3"/>
    <w:rsid w:val="00C434EE"/>
    <w:rsid w:val="00C5774D"/>
    <w:rsid w:val="00C61F90"/>
    <w:rsid w:val="00C65B74"/>
    <w:rsid w:val="00C81CD1"/>
    <w:rsid w:val="00C96C9D"/>
    <w:rsid w:val="00CA5875"/>
    <w:rsid w:val="00CA7C5D"/>
    <w:rsid w:val="00CA7E22"/>
    <w:rsid w:val="00CB6346"/>
    <w:rsid w:val="00CC7A58"/>
    <w:rsid w:val="00CD5903"/>
    <w:rsid w:val="00CE5595"/>
    <w:rsid w:val="00CE5B0E"/>
    <w:rsid w:val="00CE7FD7"/>
    <w:rsid w:val="00CF1DC4"/>
    <w:rsid w:val="00D15079"/>
    <w:rsid w:val="00D325CF"/>
    <w:rsid w:val="00D47E12"/>
    <w:rsid w:val="00D515AF"/>
    <w:rsid w:val="00D51A20"/>
    <w:rsid w:val="00D6331B"/>
    <w:rsid w:val="00D64730"/>
    <w:rsid w:val="00D724A3"/>
    <w:rsid w:val="00D761C6"/>
    <w:rsid w:val="00D827EF"/>
    <w:rsid w:val="00D86EB9"/>
    <w:rsid w:val="00D95307"/>
    <w:rsid w:val="00DA478F"/>
    <w:rsid w:val="00DA5ABC"/>
    <w:rsid w:val="00DB0C00"/>
    <w:rsid w:val="00DB2148"/>
    <w:rsid w:val="00DB33C1"/>
    <w:rsid w:val="00DC1A06"/>
    <w:rsid w:val="00DD03F3"/>
    <w:rsid w:val="00DD64CF"/>
    <w:rsid w:val="00DF29C2"/>
    <w:rsid w:val="00E01852"/>
    <w:rsid w:val="00E07FC0"/>
    <w:rsid w:val="00E2450A"/>
    <w:rsid w:val="00E308D9"/>
    <w:rsid w:val="00E36D03"/>
    <w:rsid w:val="00E42FA6"/>
    <w:rsid w:val="00E435E4"/>
    <w:rsid w:val="00E455CB"/>
    <w:rsid w:val="00E45C48"/>
    <w:rsid w:val="00E47115"/>
    <w:rsid w:val="00E561F9"/>
    <w:rsid w:val="00E5740D"/>
    <w:rsid w:val="00E643CD"/>
    <w:rsid w:val="00E76B2E"/>
    <w:rsid w:val="00E80B0E"/>
    <w:rsid w:val="00E91078"/>
    <w:rsid w:val="00E928B5"/>
    <w:rsid w:val="00E966D6"/>
    <w:rsid w:val="00E96F75"/>
    <w:rsid w:val="00EA28CF"/>
    <w:rsid w:val="00EA5142"/>
    <w:rsid w:val="00EB3E41"/>
    <w:rsid w:val="00EB6B63"/>
    <w:rsid w:val="00EC2903"/>
    <w:rsid w:val="00EC7138"/>
    <w:rsid w:val="00EF1902"/>
    <w:rsid w:val="00F06EF6"/>
    <w:rsid w:val="00F1190A"/>
    <w:rsid w:val="00F3084A"/>
    <w:rsid w:val="00F6405D"/>
    <w:rsid w:val="00F64358"/>
    <w:rsid w:val="00F75B80"/>
    <w:rsid w:val="00F77AB8"/>
    <w:rsid w:val="00F81DAE"/>
    <w:rsid w:val="00F95412"/>
    <w:rsid w:val="00F96073"/>
    <w:rsid w:val="00FA064F"/>
    <w:rsid w:val="00FB1BE8"/>
    <w:rsid w:val="00FB1E34"/>
    <w:rsid w:val="00FE1FBD"/>
    <w:rsid w:val="00FE555C"/>
    <w:rsid w:val="00FE5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8D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45222"/>
    <w:pPr>
      <w:keepNext/>
      <w:numPr>
        <w:numId w:val="1"/>
      </w:numPr>
      <w:suppressAutoHyphens/>
      <w:spacing w:before="120" w:after="240" w:line="240" w:lineRule="auto"/>
      <w:jc w:val="both"/>
      <w:outlineLvl w:val="0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645222"/>
    <w:rPr>
      <w:rFonts w:ascii="Times New Roman" w:eastAsia="Times New Roman" w:hAnsi="Times New Roman"/>
      <w:b/>
      <w:sz w:val="24"/>
      <w:lang w:eastAsia="ar-SA"/>
    </w:rPr>
  </w:style>
  <w:style w:type="paragraph" w:styleId="NormalWeb">
    <w:name w:val="Normal (Web)"/>
    <w:basedOn w:val="Normal"/>
    <w:semiHidden/>
    <w:rsid w:val="00EB3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428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958AC"/>
    <w:pPr>
      <w:tabs>
        <w:tab w:val="center" w:pos="4252"/>
        <w:tab w:val="right" w:pos="8504"/>
      </w:tabs>
      <w:spacing w:after="0" w:line="240" w:lineRule="auto"/>
    </w:pPr>
    <w:rPr>
      <w:lang/>
    </w:rPr>
  </w:style>
  <w:style w:type="character" w:customStyle="1" w:styleId="CabealhoChar">
    <w:name w:val="Cabeçalho Char"/>
    <w:link w:val="Cabealho"/>
    <w:uiPriority w:val="99"/>
    <w:semiHidden/>
    <w:rsid w:val="009958A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958AC"/>
    <w:pPr>
      <w:tabs>
        <w:tab w:val="center" w:pos="4252"/>
        <w:tab w:val="right" w:pos="8504"/>
      </w:tabs>
      <w:spacing w:after="0" w:line="240" w:lineRule="auto"/>
    </w:pPr>
    <w:rPr>
      <w:lang/>
    </w:rPr>
  </w:style>
  <w:style w:type="character" w:customStyle="1" w:styleId="RodapChar">
    <w:name w:val="Rodapé Char"/>
    <w:link w:val="Rodap"/>
    <w:uiPriority w:val="99"/>
    <w:rsid w:val="009958AC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1A0B47"/>
    <w:rPr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873BA1"/>
  </w:style>
  <w:style w:type="table" w:styleId="Tabelacomgrade">
    <w:name w:val="Table Grid"/>
    <w:basedOn w:val="Tabelanormal"/>
    <w:uiPriority w:val="59"/>
    <w:rsid w:val="00A04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FA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Agê08</b:Tag>
    <b:SourceType>InternetSite</b:SourceType>
    <b:Guid>{37B5A79A-1619-47D1-B4A5-2ECA92CAC185}</b:Guid>
    <b:LCID>0</b:LCID>
    <b:Author>
      <b:Author>
        <b:Corporate>Agência Mestre</b:Corporate>
      </b:Author>
    </b:Author>
    <b:Title>Glossário SEO e SEM | Agência Mestre</b:Title>
    <b:Year>2008</b:Year>
    <b:InternetSiteTitle>Agência Mestre</b:InternetSiteTitle>
    <b:Month>03</b:Month>
    <b:Day>20</b:Day>
    <b:YearAccessed>2015</b:YearAccessed>
    <b:MonthAccessed>03</b:MonthAccessed>
    <b:DayAccessed>11</b:DayAccessed>
    <b:URL>http://www.agenciamestre.com/seo/glossario-seo-e-sem#letraI</b:URL>
    <b:RefOrder>1</b:RefOrder>
  </b:Source>
  <b:Source>
    <b:Tag>FIP10</b:Tag>
    <b:SourceType>InternetSite</b:SourceType>
    <b:Guid>{8C59C369-9DE0-4754-A933-4185851B8F06}</b:Guid>
    <b:LCID>0</b:LCID>
    <b:Author>
      <b:Author>
        <b:Corporate>FIP</b:Corporate>
      </b:Author>
    </b:Author>
    <b:Title>fiponline</b:Title>
    <b:InternetSiteTitle>fiponline</b:InternetSiteTitle>
    <b:Year>2010</b:Year>
    <b:Month>-</b:Month>
    <b:Day>-</b:Day>
    <b:YearAccessed>2015</b:YearAccessed>
    <b:MonthAccessed>02</b:MonthAccessed>
    <b:DayAccessed>08</b:DayAccessed>
    <b:URL>http://fiponline.edu.br/pdf/cliente=1-05151c9821803097750079ac9c1a5562.pdf</b:URL>
    <b:RefOrder>2</b:RefOrder>
  </b:Source>
  <b:Source>
    <b:Tag>Pad01</b:Tag>
    <b:SourceType>Book</b:SourceType>
    <b:Guid>{DEC12238-817A-4BED-B7AA-DD14E713E38A}</b:Guid>
    <b:LCID>0</b:LCID>
    <b:Author>
      <b:Author>
        <b:NameList>
          <b:Person>
            <b:Last>Padua</b:Last>
            <b:First>Elisabete</b:First>
            <b:Middle>Matallo Marchesini</b:Middle>
          </b:Person>
        </b:NameList>
      </b:Author>
    </b:Author>
    <b:Title>Metodologia da Pesquisa Abordagem Teórico-Prática</b:Title>
    <b:Year>2001</b:Year>
    <b:City>Campinas</b:City>
    <b:Publisher>Papirus</b:Publisher>
    <b:RefOrder>3</b:RefOrder>
  </b:Source>
</b:Sources>
</file>

<file path=customXml/itemProps1.xml><?xml version="1.0" encoding="utf-8"?>
<ds:datastoreItem xmlns:ds="http://schemas.openxmlformats.org/officeDocument/2006/customXml" ds:itemID="{F51BD3AE-5B2E-4139-9852-571B9F89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2412</Words>
  <Characters>13030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mario</cp:lastModifiedBy>
  <cp:revision>4</cp:revision>
  <dcterms:created xsi:type="dcterms:W3CDTF">2015-03-30T18:40:00Z</dcterms:created>
  <dcterms:modified xsi:type="dcterms:W3CDTF">2015-04-06T03:20:00Z</dcterms:modified>
</cp:coreProperties>
</file>